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0F59EB" w14:textId="18CD3F0C" w:rsidR="00980A8A" w:rsidRPr="00E95F12" w:rsidRDefault="001E5A5F" w:rsidP="00E95F12">
      <w:pPr>
        <w:pStyle w:val="Title"/>
      </w:pPr>
      <w:r w:rsidRPr="00E95F12">
        <w:t>Evaluation of Management Alternatives for the Bear River Migratory Bird Refuge to Increase Performance Metrics of Environmental Flows (working title)</w:t>
      </w:r>
    </w:p>
    <w:p w14:paraId="6BE0A89A" w14:textId="6A31BD0A" w:rsidR="00980A8A" w:rsidRPr="001E5A5F" w:rsidRDefault="00980A8A" w:rsidP="002711FC">
      <w:pPr>
        <w:ind w:firstLine="360"/>
        <w:jc w:val="center"/>
        <w:rPr>
          <w:rFonts w:cs="Times New Roman"/>
          <w:i/>
          <w:sz w:val="28"/>
        </w:rPr>
      </w:pPr>
      <w:r w:rsidRPr="001E5A5F">
        <w:rPr>
          <w:rFonts w:cs="Times New Roman"/>
          <w:i/>
          <w:sz w:val="28"/>
        </w:rPr>
        <w:t xml:space="preserve">Project </w:t>
      </w:r>
      <w:r w:rsidR="001E5A5F" w:rsidRPr="001E5A5F">
        <w:rPr>
          <w:rFonts w:cs="Times New Roman"/>
          <w:i/>
          <w:sz w:val="28"/>
        </w:rPr>
        <w:t>Progress Report</w:t>
      </w:r>
    </w:p>
    <w:p w14:paraId="314CC1D1" w14:textId="77777777" w:rsidR="00980A8A" w:rsidRDefault="00980A8A" w:rsidP="002711FC">
      <w:pPr>
        <w:ind w:firstLine="360"/>
        <w:jc w:val="center"/>
        <w:rPr>
          <w:rFonts w:cs="Times New Roman"/>
          <w:b/>
        </w:rPr>
      </w:pPr>
    </w:p>
    <w:p w14:paraId="68B42F36" w14:textId="77777777" w:rsidR="00980A8A" w:rsidRDefault="00980A8A" w:rsidP="002711FC">
      <w:pPr>
        <w:ind w:firstLine="360"/>
        <w:jc w:val="center"/>
        <w:rPr>
          <w:rFonts w:cs="Times New Roman"/>
          <w:b/>
        </w:rPr>
      </w:pPr>
    </w:p>
    <w:p w14:paraId="66459949" w14:textId="77777777" w:rsidR="009E5825" w:rsidRDefault="009E5825" w:rsidP="002711FC">
      <w:pPr>
        <w:ind w:firstLine="360"/>
        <w:jc w:val="center"/>
        <w:rPr>
          <w:rFonts w:cs="Times New Roman"/>
          <w:b/>
        </w:rPr>
      </w:pPr>
    </w:p>
    <w:p w14:paraId="2808054A" w14:textId="77777777" w:rsidR="00CA05D2" w:rsidRPr="00CA05D2" w:rsidRDefault="00CA05D2" w:rsidP="002711FC">
      <w:pPr>
        <w:ind w:firstLine="360"/>
        <w:jc w:val="center"/>
        <w:rPr>
          <w:rFonts w:cs="Times New Roman"/>
          <w:sz w:val="28"/>
        </w:rPr>
      </w:pPr>
      <w:r w:rsidRPr="00CA05D2">
        <w:rPr>
          <w:rFonts w:cs="Times New Roman"/>
          <w:sz w:val="28"/>
        </w:rPr>
        <w:t xml:space="preserve">Written </w:t>
      </w:r>
      <w:r w:rsidR="00980A8A" w:rsidRPr="00CA05D2">
        <w:rPr>
          <w:rFonts w:cs="Times New Roman"/>
          <w:sz w:val="28"/>
        </w:rPr>
        <w:t>By:</w:t>
      </w:r>
    </w:p>
    <w:p w14:paraId="3C08E32D" w14:textId="56BFAFE4" w:rsidR="009E5825" w:rsidRPr="00CA05D2" w:rsidRDefault="00980A8A" w:rsidP="002711FC">
      <w:pPr>
        <w:ind w:firstLine="360"/>
        <w:jc w:val="center"/>
        <w:rPr>
          <w:rFonts w:cs="Times New Roman"/>
          <w:sz w:val="28"/>
        </w:rPr>
      </w:pPr>
      <w:r w:rsidRPr="00CA05D2">
        <w:rPr>
          <w:rFonts w:cs="Times New Roman"/>
          <w:sz w:val="28"/>
        </w:rPr>
        <w:t xml:space="preserve"> </w:t>
      </w:r>
      <w:r w:rsidR="009E5825" w:rsidRPr="00CA05D2">
        <w:rPr>
          <w:rFonts w:cs="Times New Roman"/>
          <w:sz w:val="28"/>
        </w:rPr>
        <w:t>Bryce Mihalevich</w:t>
      </w:r>
    </w:p>
    <w:p w14:paraId="2DAF8C81" w14:textId="11256FD7" w:rsidR="00564516" w:rsidRPr="00CA05D2" w:rsidRDefault="00564516" w:rsidP="002711FC">
      <w:pPr>
        <w:ind w:firstLine="360"/>
        <w:jc w:val="center"/>
        <w:rPr>
          <w:rFonts w:cs="Times New Roman"/>
          <w:sz w:val="28"/>
        </w:rPr>
      </w:pPr>
      <w:proofErr w:type="gramStart"/>
      <w:r w:rsidRPr="00CA05D2">
        <w:rPr>
          <w:rFonts w:cs="Times New Roman"/>
          <w:sz w:val="28"/>
        </w:rPr>
        <w:t>and</w:t>
      </w:r>
      <w:proofErr w:type="gramEnd"/>
    </w:p>
    <w:p w14:paraId="42ADF93F" w14:textId="1ED572AD" w:rsidR="00564516" w:rsidRPr="00CA05D2" w:rsidRDefault="00564516" w:rsidP="002711FC">
      <w:pPr>
        <w:ind w:firstLine="360"/>
        <w:jc w:val="center"/>
        <w:rPr>
          <w:rFonts w:cs="Times New Roman"/>
          <w:sz w:val="28"/>
        </w:rPr>
      </w:pPr>
      <w:r w:rsidRPr="00CA05D2">
        <w:rPr>
          <w:rFonts w:cs="Times New Roman"/>
          <w:sz w:val="28"/>
        </w:rPr>
        <w:t>Tyler Pratt</w:t>
      </w:r>
    </w:p>
    <w:p w14:paraId="12CB9DAA" w14:textId="77777777" w:rsidR="00CA05D2" w:rsidRDefault="00CA05D2" w:rsidP="00CA05D2">
      <w:pPr>
        <w:ind w:firstLine="360"/>
        <w:rPr>
          <w:rFonts w:cs="Times New Roman"/>
          <w:b/>
        </w:rPr>
      </w:pPr>
    </w:p>
    <w:p w14:paraId="286C4273" w14:textId="77777777" w:rsidR="00CA05D2" w:rsidRDefault="00CA05D2" w:rsidP="002711FC">
      <w:pPr>
        <w:ind w:firstLine="360"/>
        <w:jc w:val="center"/>
        <w:rPr>
          <w:rFonts w:cs="Times New Roman"/>
          <w:b/>
        </w:rPr>
      </w:pPr>
    </w:p>
    <w:p w14:paraId="69F3E46E" w14:textId="77777777" w:rsidR="001E5A5F" w:rsidRPr="00E77E09" w:rsidRDefault="001E5A5F" w:rsidP="001E5A5F">
      <w:pPr>
        <w:pStyle w:val="BodyText"/>
        <w:jc w:val="center"/>
        <w:rPr>
          <w:rStyle w:val="TitleChar"/>
          <w:sz w:val="28"/>
        </w:rPr>
      </w:pPr>
      <w:r w:rsidRPr="00E77E09">
        <w:rPr>
          <w:rStyle w:val="TitleChar"/>
          <w:sz w:val="28"/>
        </w:rPr>
        <w:t>Prepared For:</w:t>
      </w:r>
    </w:p>
    <w:p w14:paraId="4C8F4380" w14:textId="77777777" w:rsidR="001E5A5F" w:rsidRPr="00E77E09" w:rsidRDefault="001E5A5F" w:rsidP="001E5A5F">
      <w:pPr>
        <w:pStyle w:val="BodyText"/>
        <w:jc w:val="center"/>
        <w:rPr>
          <w:rStyle w:val="TitleChar"/>
          <w:sz w:val="28"/>
        </w:rPr>
      </w:pPr>
      <w:r w:rsidRPr="00E77E09">
        <w:rPr>
          <w:rStyle w:val="TitleChar"/>
          <w:sz w:val="28"/>
        </w:rPr>
        <w:t>David Rosenberg</w:t>
      </w:r>
    </w:p>
    <w:p w14:paraId="2F1D62C9" w14:textId="77777777" w:rsidR="001E5A5F" w:rsidRPr="00E77E09" w:rsidRDefault="001E5A5F" w:rsidP="001E5A5F">
      <w:pPr>
        <w:pStyle w:val="BodyText"/>
        <w:jc w:val="center"/>
        <w:rPr>
          <w:rStyle w:val="TitleChar"/>
          <w:sz w:val="28"/>
        </w:rPr>
      </w:pPr>
      <w:r w:rsidRPr="00E77E09">
        <w:rPr>
          <w:rStyle w:val="TitleChar"/>
          <w:sz w:val="28"/>
        </w:rPr>
        <w:t xml:space="preserve">CEE6490 – Integrated River Basins/ </w:t>
      </w:r>
    </w:p>
    <w:p w14:paraId="15639855" w14:textId="77777777" w:rsidR="001E5A5F" w:rsidRDefault="001E5A5F" w:rsidP="001E5A5F">
      <w:pPr>
        <w:pStyle w:val="BodyText"/>
        <w:jc w:val="center"/>
        <w:rPr>
          <w:rStyle w:val="TitleChar"/>
          <w:sz w:val="28"/>
        </w:rPr>
      </w:pPr>
      <w:r w:rsidRPr="00E77E09">
        <w:rPr>
          <w:rStyle w:val="TitleChar"/>
          <w:sz w:val="28"/>
        </w:rPr>
        <w:t>Watershed Planning and Management</w:t>
      </w:r>
    </w:p>
    <w:p w14:paraId="5C3DF863" w14:textId="77777777" w:rsidR="00CA05D2" w:rsidRDefault="00CA05D2" w:rsidP="001E5A5F">
      <w:pPr>
        <w:pStyle w:val="BodyText"/>
        <w:jc w:val="center"/>
        <w:rPr>
          <w:rStyle w:val="TitleChar"/>
          <w:sz w:val="28"/>
        </w:rPr>
      </w:pPr>
    </w:p>
    <w:p w14:paraId="506EDA29" w14:textId="77777777" w:rsidR="00CA05D2" w:rsidRDefault="00CA05D2" w:rsidP="001E5A5F">
      <w:pPr>
        <w:pStyle w:val="BodyText"/>
        <w:jc w:val="center"/>
        <w:rPr>
          <w:rStyle w:val="TitleChar"/>
          <w:sz w:val="28"/>
        </w:rPr>
      </w:pPr>
    </w:p>
    <w:p w14:paraId="47B43BD3" w14:textId="77777777" w:rsidR="00CA05D2" w:rsidRDefault="00CA05D2" w:rsidP="001E5A5F">
      <w:pPr>
        <w:pStyle w:val="BodyText"/>
        <w:jc w:val="center"/>
        <w:rPr>
          <w:rStyle w:val="TitleChar"/>
          <w:sz w:val="28"/>
        </w:rPr>
      </w:pPr>
    </w:p>
    <w:p w14:paraId="6867DAD4" w14:textId="77777777" w:rsidR="00CA05D2" w:rsidRDefault="00CA05D2" w:rsidP="001E5A5F">
      <w:pPr>
        <w:pStyle w:val="BodyText"/>
        <w:jc w:val="center"/>
        <w:rPr>
          <w:rStyle w:val="TitleChar"/>
          <w:sz w:val="28"/>
        </w:rPr>
      </w:pPr>
    </w:p>
    <w:p w14:paraId="7342D44C" w14:textId="77777777" w:rsidR="00CA05D2" w:rsidRDefault="00CA05D2" w:rsidP="001E5A5F">
      <w:pPr>
        <w:pStyle w:val="BodyText"/>
        <w:jc w:val="center"/>
        <w:rPr>
          <w:rStyle w:val="TitleChar"/>
          <w:sz w:val="28"/>
        </w:rPr>
      </w:pPr>
    </w:p>
    <w:p w14:paraId="65D76D48" w14:textId="77777777" w:rsidR="00CA05D2" w:rsidRDefault="00CA05D2" w:rsidP="001E5A5F">
      <w:pPr>
        <w:pStyle w:val="BodyText"/>
        <w:jc w:val="center"/>
        <w:rPr>
          <w:rStyle w:val="TitleChar"/>
          <w:sz w:val="28"/>
        </w:rPr>
      </w:pPr>
    </w:p>
    <w:p w14:paraId="14883ECC" w14:textId="77777777" w:rsidR="00CA05D2" w:rsidRDefault="00CA05D2" w:rsidP="001E5A5F">
      <w:pPr>
        <w:pStyle w:val="BodyText"/>
        <w:jc w:val="center"/>
        <w:rPr>
          <w:rStyle w:val="TitleChar"/>
          <w:sz w:val="28"/>
        </w:rPr>
      </w:pPr>
    </w:p>
    <w:p w14:paraId="49DDD134" w14:textId="77777777" w:rsidR="00CA05D2" w:rsidRDefault="00CA05D2" w:rsidP="001E5A5F">
      <w:pPr>
        <w:pStyle w:val="BodyText"/>
        <w:jc w:val="center"/>
        <w:rPr>
          <w:rStyle w:val="TitleChar"/>
          <w:sz w:val="28"/>
        </w:rPr>
      </w:pPr>
    </w:p>
    <w:p w14:paraId="5DAFA177" w14:textId="77777777" w:rsidR="00CA05D2" w:rsidRDefault="00CA05D2" w:rsidP="001E5A5F">
      <w:pPr>
        <w:pStyle w:val="BodyText"/>
        <w:jc w:val="center"/>
        <w:rPr>
          <w:rStyle w:val="TitleChar"/>
          <w:sz w:val="28"/>
        </w:rPr>
      </w:pPr>
    </w:p>
    <w:p w14:paraId="685DCFD6" w14:textId="77777777" w:rsidR="006470A7" w:rsidRDefault="00CA05D2" w:rsidP="006470A7">
      <w:pPr>
        <w:pStyle w:val="BodyText"/>
        <w:jc w:val="center"/>
        <w:rPr>
          <w:rStyle w:val="TitleChar"/>
          <w:sz w:val="28"/>
        </w:rPr>
        <w:sectPr w:rsidR="006470A7" w:rsidSect="006F550D">
          <w:pgSz w:w="12240" w:h="15840"/>
          <w:pgMar w:top="1440" w:right="1800" w:bottom="1440" w:left="1800" w:header="720" w:footer="720" w:gutter="0"/>
          <w:cols w:space="720"/>
          <w:docGrid w:linePitch="360"/>
        </w:sectPr>
      </w:pPr>
      <w:r>
        <w:rPr>
          <w:rStyle w:val="TitleChar"/>
          <w:sz w:val="28"/>
        </w:rPr>
        <w:t>February 23, 2016</w:t>
      </w:r>
    </w:p>
    <w:p w14:paraId="79BE3CE5" w14:textId="76AB86EF" w:rsidR="00986216" w:rsidRDefault="000247F6" w:rsidP="0077485A">
      <w:pPr>
        <w:pStyle w:val="Heading1"/>
      </w:pPr>
      <w:commentRangeStart w:id="0"/>
      <w:r w:rsidRPr="000247F6">
        <w:lastRenderedPageBreak/>
        <w:t>Introduction</w:t>
      </w:r>
      <w:commentRangeEnd w:id="0"/>
      <w:r w:rsidR="004B1166">
        <w:rPr>
          <w:rStyle w:val="CommentReference"/>
          <w:rFonts w:ascii="Times New Roman" w:eastAsiaTheme="minorEastAsia" w:hAnsi="Times New Roman" w:cstheme="minorBidi"/>
          <w:b w:val="0"/>
          <w:bCs w:val="0"/>
        </w:rPr>
        <w:commentReference w:id="0"/>
      </w:r>
    </w:p>
    <w:p w14:paraId="7F6B509B" w14:textId="2D646FE4" w:rsidR="008D4368" w:rsidRDefault="00986216" w:rsidP="00F316F5">
      <w:pPr>
        <w:pStyle w:val="NoSpacing"/>
        <w:ind w:firstLine="432"/>
      </w:pPr>
      <w:r>
        <w:t xml:space="preserve">The </w:t>
      </w:r>
      <w:r w:rsidR="007442FC">
        <w:t xml:space="preserve">Bear River Migratory Bird Refuge (BRMBR) </w:t>
      </w:r>
      <w:r>
        <w:t xml:space="preserve">is a sanctuary for native bird species managed by the U.S. Fish and Wildlife Services. </w:t>
      </w:r>
      <w:r w:rsidR="00F316F5">
        <w:t>The Refuge was established in 1928 and to this day operates under a singular conservation mission to “administer a national network of lands and waters for the conservation, management,</w:t>
      </w:r>
      <w:r w:rsidR="00F316F5" w:rsidRPr="00FE69D6">
        <w:t xml:space="preserve"> </w:t>
      </w:r>
      <w:r w:rsidR="00F316F5">
        <w:t>and where appropriate, restoration of the fish, wildlife and plant resources and their habitats within the United States for the benefit of present and future generations of Americans”</w:t>
      </w:r>
      <w:r w:rsidR="00FA6574">
        <w:t xml:space="preserve"> (US DOI, 2004)</w:t>
      </w:r>
      <w:r w:rsidR="00F316F5">
        <w:t xml:space="preserve">. </w:t>
      </w:r>
      <w:r w:rsidR="00A97ED1">
        <w:t>The BRMBR is approximately 74,000 acres and is located directly upstream of the 112,000 acre Bear River delta</w:t>
      </w:r>
      <w:r w:rsidR="00835632">
        <w:t>.</w:t>
      </w:r>
      <w:r w:rsidR="006F61D3">
        <w:t xml:space="preserve"> </w:t>
      </w:r>
      <w:r w:rsidR="00A97ED1">
        <w:t>Within the BRMBR, 29,259 acres are managed as freshwater wildlife habitat</w:t>
      </w:r>
      <w:r w:rsidR="00835632">
        <w:t xml:space="preserve"> (US DOI, 2004)</w:t>
      </w:r>
      <w:r w:rsidR="00A97ED1">
        <w:t xml:space="preserve">. This </w:t>
      </w:r>
      <w:r w:rsidR="006F61D3">
        <w:t>area</w:t>
      </w:r>
      <w:r w:rsidR="00A97ED1">
        <w:t xml:space="preserve"> </w:t>
      </w:r>
      <w:r w:rsidR="006F61D3">
        <w:t>takes the</w:t>
      </w:r>
      <w:r w:rsidR="00A97ED1">
        <w:t xml:space="preserve"> form of many land use types that </w:t>
      </w:r>
      <w:r w:rsidR="006F61D3">
        <w:t>are designed to benefit a diversity of wetland plants and migratory bird species. In conjunction with the non-watered lands, the refuge provides fe</w:t>
      </w:r>
      <w:r w:rsidR="00BD6898">
        <w:t>eding, breeding, and resting hab</w:t>
      </w:r>
      <w:r w:rsidR="006F61D3">
        <w:t>itat for more than 260 bird species (</w:t>
      </w:r>
      <w:proofErr w:type="spellStart"/>
      <w:r w:rsidR="006F61D3">
        <w:t>Downard</w:t>
      </w:r>
      <w:proofErr w:type="spellEnd"/>
      <w:r w:rsidR="006F61D3">
        <w:t>, 2010).</w:t>
      </w:r>
      <w:r w:rsidR="00BD6898">
        <w:t xml:space="preserve"> </w:t>
      </w:r>
    </w:p>
    <w:p w14:paraId="4C8B9F50" w14:textId="1DC548B2" w:rsidR="007442FC" w:rsidRDefault="007442FC" w:rsidP="00D715D9">
      <w:pPr>
        <w:pStyle w:val="NoSpacing"/>
        <w:ind w:firstLine="432"/>
      </w:pPr>
      <w:r>
        <w:t xml:space="preserve">The BRMBR area is situated near the Bear River delta of the Great Salt Lake. The Bear River Basin, located in northern Utah, southeast Idaho, and southwest Wyoming encompasses an area of 4.8 million acres (US DOI, 2004). With 500 miles of flow </w:t>
      </w:r>
      <w:r w:rsidR="00BD6688">
        <w:t>from its origin in</w:t>
      </w:r>
      <w:r>
        <w:t xml:space="preserve"> the Uintah Mountains to the Great Salt Lake, the Bear River is noted for being the longest flowing river in the western hemisphere that doesn’t reach the ocean. Of the water supplied to the Bear River, 60% comes from the Bear River Mountain Range in the form of spring snowmelt. The region is in the rain shadow of the Cascade and Sierra Mountain Ranges resulting in a semiarid climate that on average provides 12.5 inches of precipitation to the refuge annually. </w:t>
      </w:r>
      <w:r w:rsidR="00DB39D1">
        <w:t xml:space="preserve">Therefore, the </w:t>
      </w:r>
      <w:r w:rsidR="00906F34">
        <w:t xml:space="preserve">each </w:t>
      </w:r>
      <w:proofErr w:type="gramStart"/>
      <w:r w:rsidR="00906F34">
        <w:t>years</w:t>
      </w:r>
      <w:proofErr w:type="gramEnd"/>
      <w:r w:rsidR="00906F34">
        <w:t xml:space="preserve"> </w:t>
      </w:r>
      <w:r w:rsidR="00DB39D1">
        <w:t xml:space="preserve">winter snowpack is crucial for recharging the Bear River and maintaining flows throughout the dry summer months. </w:t>
      </w:r>
    </w:p>
    <w:p w14:paraId="27BC28FC" w14:textId="1DBB41F8" w:rsidR="002C6C81" w:rsidRDefault="00F7241F" w:rsidP="00F316F5">
      <w:pPr>
        <w:pStyle w:val="NoSpacing"/>
        <w:ind w:firstLine="432"/>
      </w:pPr>
      <w:r>
        <w:t xml:space="preserve">Forecasting </w:t>
      </w:r>
      <w:r w:rsidR="00E21570">
        <w:t>the water availability to the BRMBR occurs on an annual basis</w:t>
      </w:r>
      <w:r>
        <w:t xml:space="preserve">. </w:t>
      </w:r>
      <w:r w:rsidR="00E21570">
        <w:t xml:space="preserve">Managers at the BRMBR </w:t>
      </w:r>
      <w:r>
        <w:t xml:space="preserve">look at current NRCS snow survey data for the Bear River Basin each season to estimate water supply and timing. However, the quantity and timing of water delivered to the BRMBR can still be uncertain each year. Therefore, the refuge </w:t>
      </w:r>
      <w:r w:rsidR="00E21570">
        <w:t>use</w:t>
      </w:r>
      <w:r>
        <w:t>s</w:t>
      </w:r>
      <w:r w:rsidR="00E21570">
        <w:t xml:space="preserve"> adaptive management approach</w:t>
      </w:r>
      <w:r w:rsidR="002C6C81">
        <w:t>es</w:t>
      </w:r>
      <w:r w:rsidR="00E21570">
        <w:t xml:space="preserve"> </w:t>
      </w:r>
      <w:r>
        <w:t xml:space="preserve">to prioritize wetland units </w:t>
      </w:r>
      <w:r w:rsidR="002C6C81">
        <w:t xml:space="preserve">so that it maximizes migratory bird habitat and puts the water rights of the BRMBR to beneficial use. </w:t>
      </w:r>
    </w:p>
    <w:p w14:paraId="065A90EC" w14:textId="33DE7699" w:rsidR="00F20E28" w:rsidRDefault="00341793" w:rsidP="00F316F5">
      <w:pPr>
        <w:pStyle w:val="NoSpacing"/>
        <w:ind w:firstLine="432"/>
      </w:pPr>
      <w:r>
        <w:t xml:space="preserve">The BRMBR’s primary water right is of 1,000 </w:t>
      </w:r>
      <w:proofErr w:type="spellStart"/>
      <w:r>
        <w:t>cfs</w:t>
      </w:r>
      <w:proofErr w:type="spellEnd"/>
      <w:r>
        <w:t xml:space="preserve"> from the Bear River</w:t>
      </w:r>
      <w:r w:rsidR="00CF488F">
        <w:t xml:space="preserve"> (UT </w:t>
      </w:r>
      <w:proofErr w:type="spellStart"/>
      <w:r w:rsidR="00CF488F">
        <w:t>DWRe</w:t>
      </w:r>
      <w:proofErr w:type="spellEnd"/>
      <w:r w:rsidR="00CF488F">
        <w:t>, 2010)</w:t>
      </w:r>
      <w:r>
        <w:t xml:space="preserve">. However, since many user groups in the region made claims to water prior to 1928, the BRMBR is referred to as a junior appropriator, and thus is subject to having their water rights cut off first when shortages occur. In essence, even though the BRMBR has a legal right to 1,000 </w:t>
      </w:r>
      <w:proofErr w:type="spellStart"/>
      <w:r>
        <w:t>cfs</w:t>
      </w:r>
      <w:proofErr w:type="spellEnd"/>
      <w:r>
        <w:t xml:space="preserve"> of water, there is no guarantee water will always be available. Therefore, water security </w:t>
      </w:r>
      <w:r w:rsidR="00F20E28">
        <w:t>is of great interest</w:t>
      </w:r>
      <w:r>
        <w:t xml:space="preserve"> for the refuge. </w:t>
      </w:r>
    </w:p>
    <w:p w14:paraId="322746E1" w14:textId="0499EC1B" w:rsidR="00A97ED1" w:rsidRDefault="00F20E28" w:rsidP="008D4368">
      <w:pPr>
        <w:pStyle w:val="NoSpacing"/>
        <w:ind w:firstLine="432"/>
      </w:pPr>
      <w:r>
        <w:t xml:space="preserve">The security of water to the refuge can depend on proposed or available infrastructure and planning for future demands and forecasted availabilities. The implementation structural or non-structural applications can be used to maintain or increase the security of water but comes as a monetary cost to the refuge or as a social cost of conflict among other water user groups. </w:t>
      </w:r>
      <w:r w:rsidR="006113E1">
        <w:t xml:space="preserve">The </w:t>
      </w:r>
      <w:r w:rsidR="006D1249">
        <w:t>socially beneficial</w:t>
      </w:r>
      <w:r w:rsidR="006113E1">
        <w:t xml:space="preserve"> but most difficult to achieve </w:t>
      </w:r>
      <w:r w:rsidR="00904AE3">
        <w:t>outcome</w:t>
      </w:r>
      <w:r w:rsidR="00292665">
        <w:t xml:space="preserve"> </w:t>
      </w:r>
      <w:r w:rsidR="006D1249">
        <w:t xml:space="preserve">is an agreement that enhances each user groups water security. </w:t>
      </w:r>
      <w:r w:rsidR="00CF488F">
        <w:t>Historically</w:t>
      </w:r>
      <w:r w:rsidR="00292665">
        <w:t xml:space="preserve">, storage and delivery facilities have been implemented to increase water security </w:t>
      </w:r>
      <w:r w:rsidR="008B39EC">
        <w:t xml:space="preserve">and reach a beneficial outcome. However, with regional changes in water demands posed by growing populations and subsequent transitions of agricultural lands to developed urban land, </w:t>
      </w:r>
      <w:r w:rsidR="000103ED">
        <w:t>it is important the BRMBR managers effectively optimize their infrastructure and planning procedures to ensure water security for the refuge</w:t>
      </w:r>
      <w:r w:rsidR="001E363B">
        <w:t xml:space="preserve"> in the future. </w:t>
      </w:r>
      <w:r w:rsidR="00656F62">
        <w:t>Therefore</w:t>
      </w:r>
      <w:r w:rsidR="00F62123">
        <w:t xml:space="preserve">, management alternative must be considered now, before shortages have a detrimental impact on the BRMBR. </w:t>
      </w:r>
    </w:p>
    <w:p w14:paraId="425BB215" w14:textId="32FD8162" w:rsidR="00A778D8" w:rsidRDefault="003F4463" w:rsidP="008D4368">
      <w:pPr>
        <w:pStyle w:val="NoSpacing"/>
        <w:ind w:firstLine="432"/>
      </w:pPr>
      <w:r>
        <w:t xml:space="preserve">The BRMBR already faces very unreliable flows with its primary source </w:t>
      </w:r>
      <w:r w:rsidR="00B52056">
        <w:t xml:space="preserve">delivering </w:t>
      </w:r>
      <w:r>
        <w:t xml:space="preserve">far </w:t>
      </w:r>
      <w:r w:rsidR="00B52056">
        <w:t xml:space="preserve">lower quantities </w:t>
      </w:r>
      <w:r>
        <w:t xml:space="preserve">than </w:t>
      </w:r>
      <w:r w:rsidR="00B52056">
        <w:t xml:space="preserve">the refuge </w:t>
      </w:r>
      <w:r>
        <w:t xml:space="preserve">needs during the peak irrigation season, which occurs in the late summer months. </w:t>
      </w:r>
      <w:r w:rsidR="00F316F5">
        <w:t xml:space="preserve">The supply of water is imperative when addressing </w:t>
      </w:r>
      <w:r w:rsidR="008D4368">
        <w:t>wetland issues</w:t>
      </w:r>
      <w:r w:rsidR="00F316F5">
        <w:t xml:space="preserve"> because water is the dominant factor determining the nature of soil development and the types of plant and animal communities living in the soil and on its surface</w:t>
      </w:r>
      <w:r w:rsidR="00BC6703">
        <w:t xml:space="preserve"> (US DOI, 2004)</w:t>
      </w:r>
      <w:r w:rsidR="00F316F5">
        <w:t xml:space="preserve">. </w:t>
      </w:r>
      <w:commentRangeStart w:id="1"/>
      <w:r w:rsidR="008D4368">
        <w:t xml:space="preserve">For this reason, </w:t>
      </w:r>
      <w:r w:rsidR="00A305FD">
        <w:t>this report investigates additional</w:t>
      </w:r>
      <w:r w:rsidR="002C5A59">
        <w:t xml:space="preserve"> </w:t>
      </w:r>
      <w:r w:rsidR="008D4368">
        <w:t xml:space="preserve">management alternatives </w:t>
      </w:r>
      <w:r w:rsidR="002C5A59">
        <w:t xml:space="preserve">that </w:t>
      </w:r>
      <w:r w:rsidR="00A305FD">
        <w:t>include</w:t>
      </w:r>
      <w:r w:rsidR="002C5A59">
        <w:t xml:space="preserve"> 1)</w:t>
      </w:r>
      <w:r w:rsidR="00A305FD">
        <w:t xml:space="preserve"> purchasing water rights to a proposed upstream reservoir,</w:t>
      </w:r>
      <w:r w:rsidR="002C5A59">
        <w:t xml:space="preserve"> 2)</w:t>
      </w:r>
      <w:r w:rsidR="00A305FD">
        <w:t xml:space="preserve"> conjunctive ground water use, and</w:t>
      </w:r>
      <w:r w:rsidR="002C5A59">
        <w:t xml:space="preserve"> 3)</w:t>
      </w:r>
      <w:r w:rsidR="00A305FD">
        <w:t xml:space="preserve"> environmental easements with local agricultural land users</w:t>
      </w:r>
      <w:r w:rsidR="002C5A59">
        <w:t xml:space="preserve">. </w:t>
      </w:r>
      <w:commentRangeEnd w:id="1"/>
      <w:r w:rsidR="00230B61">
        <w:rPr>
          <w:rStyle w:val="CommentReference"/>
        </w:rPr>
        <w:commentReference w:id="1"/>
      </w:r>
      <w:r w:rsidR="002C5A59">
        <w:t xml:space="preserve">Each alternative was </w:t>
      </w:r>
      <w:r w:rsidR="008D4368">
        <w:t>evaluated based on the metric of flow</w:t>
      </w:r>
      <w:r w:rsidR="00BD2934">
        <w:t xml:space="preserve"> to the refuge</w:t>
      </w:r>
      <w:r w:rsidR="008D4368">
        <w:t xml:space="preserve">. </w:t>
      </w:r>
      <w:r w:rsidR="002C5A59">
        <w:t xml:space="preserve">The </w:t>
      </w:r>
      <w:r w:rsidR="008D4368">
        <w:t xml:space="preserve">evaluation of the proposed management alternatives were carried out using </w:t>
      </w:r>
      <w:r w:rsidR="00F316F5">
        <w:t>the existing Water Evaluation and Planning (WEAP) model for the Lower Bear River system.</w:t>
      </w:r>
    </w:p>
    <w:p w14:paraId="590AD480" w14:textId="3A50BA7C" w:rsidR="000247F6" w:rsidRDefault="000247F6" w:rsidP="006470A7">
      <w:pPr>
        <w:pStyle w:val="Heading2"/>
      </w:pPr>
      <w:r w:rsidRPr="000247F6">
        <w:t xml:space="preserve">Objectives of the </w:t>
      </w:r>
      <w:r>
        <w:t>Bear River Migratory Bird Refuge</w:t>
      </w:r>
    </w:p>
    <w:p w14:paraId="4C290863" w14:textId="040D1E75" w:rsidR="0015125C" w:rsidRDefault="00A97ED1" w:rsidP="003865BF">
      <w:pPr>
        <w:pStyle w:val="NoSpacing"/>
        <w:ind w:firstLine="432"/>
      </w:pPr>
      <w:r>
        <w:t xml:space="preserve">The objectives specific to the </w:t>
      </w:r>
      <w:r w:rsidR="0015125C">
        <w:t>BRMBR</w:t>
      </w:r>
      <w:r>
        <w:t xml:space="preserve"> relate to the management or manipulation of target water levels of wetland units to foster desired species occupation. This includes the maintenance, recovery and enhancement of plant and wildlife values. However, problems exist within the wetlands that need to be addressed to meet the objectives of the Refuge. These challenges, among acquiring target environmental flows, include the revival of pre-flood (1983-1988) populations of nesting waterfowl species, control of noxious and invasive species abundance (post-flood), and reduction of pest fish species (carp) that occupy some wetland units. </w:t>
      </w:r>
    </w:p>
    <w:p w14:paraId="6DF38F45" w14:textId="3EBA1052" w:rsidR="006470A7" w:rsidRPr="006470A7" w:rsidRDefault="0015125C" w:rsidP="0077485A">
      <w:pPr>
        <w:pStyle w:val="NoSpacing"/>
        <w:ind w:firstLine="432"/>
      </w:pPr>
      <w:r>
        <w:t xml:space="preserve">Not all objectives of the refuge can be met on an annual basis. The maintenance, recovery, and enhancement of plant and wildlife within the refuge are dependent on </w:t>
      </w:r>
      <w:r w:rsidR="007A136B">
        <w:t xml:space="preserve">water </w:t>
      </w:r>
      <w:r w:rsidR="003D327A">
        <w:t>availability;</w:t>
      </w:r>
      <w:r w:rsidR="007A136B">
        <w:t xml:space="preserve"> primarily form the Bear River,</w:t>
      </w:r>
      <w:r>
        <w:t xml:space="preserve"> which may be unobtainable in </w:t>
      </w:r>
      <w:r w:rsidR="00156073">
        <w:t>drier</w:t>
      </w:r>
      <w:r>
        <w:t xml:space="preserve"> years. Due to the variability in annual flows to the BRMBR, managers have developed an adaptive mana</w:t>
      </w:r>
      <w:r w:rsidR="00D0467F">
        <w:t xml:space="preserve">gement strategy that prioritizes certain species and wetland units when shortages occur. The </w:t>
      </w:r>
      <w:r w:rsidR="0029407C">
        <w:t>goal</w:t>
      </w:r>
      <w:r w:rsidR="00D0467F">
        <w:t xml:space="preserve"> of this strategy is also to formulate future policies based on what is learned from effects of previous management efforts and protect the resilience to ecosystems. </w:t>
      </w:r>
    </w:p>
    <w:p w14:paraId="6BF03C21" w14:textId="58D115B4" w:rsidR="000247F6" w:rsidRDefault="000247F6" w:rsidP="006470A7">
      <w:pPr>
        <w:pStyle w:val="Heading2"/>
      </w:pPr>
      <w:r>
        <w:t>Bear River Migratory Bird Refuge Water</w:t>
      </w:r>
      <w:r w:rsidR="006C5BA1">
        <w:t xml:space="preserve"> </w:t>
      </w:r>
      <w:r>
        <w:t>Uses</w:t>
      </w:r>
    </w:p>
    <w:p w14:paraId="47A6A87C" w14:textId="7364A598" w:rsidR="0046524D" w:rsidRDefault="003865BF" w:rsidP="0077485A">
      <w:pPr>
        <w:ind w:firstLine="720"/>
      </w:pPr>
      <w:r>
        <w:t xml:space="preserve">The BRMBR uses water to manage species diversity and success. </w:t>
      </w:r>
      <w:r w:rsidR="0046524D">
        <w:t>Wetlands within the refuge are managed by a series of dikes and canals that impound and transport the water to individual wetland units. In total, the BRMBR has 26 units divided by 96 miles of dikes (</w:t>
      </w:r>
      <w:proofErr w:type="spellStart"/>
      <w:r w:rsidR="0046524D">
        <w:t>Downard</w:t>
      </w:r>
      <w:proofErr w:type="spellEnd"/>
      <w:r w:rsidR="0046524D">
        <w:t xml:space="preserve">, 2010). This allows the BRMBR managers to control the depth of water for individual units, which creates a variety of wetland habitats to accommodate specific bird species needs. In order to maintain good water quality in the units managers seasonally drain them in a process called drawdown. This is a beneficial practice that helps mitigate the spread of diseases (i.e. avian botulism) and restores a more natural </w:t>
      </w:r>
      <w:proofErr w:type="spellStart"/>
      <w:r w:rsidR="0046524D">
        <w:t>hydroperiod</w:t>
      </w:r>
      <w:proofErr w:type="spellEnd"/>
      <w:r w:rsidR="0046524D">
        <w:t xml:space="preserve"> in wetlands (</w:t>
      </w:r>
      <w:proofErr w:type="spellStart"/>
      <w:r w:rsidR="0046524D">
        <w:t>Downard</w:t>
      </w:r>
      <w:proofErr w:type="spellEnd"/>
      <w:r w:rsidR="0046524D">
        <w:t xml:space="preserve">, 2010). A constraint to this however, is the seasonal timing of the drawdown, which may disrupt the benefits of this practice depending on the upstream water forecast. </w:t>
      </w:r>
    </w:p>
    <w:p w14:paraId="7334F322" w14:textId="01B3DE2E" w:rsidR="00BE4EB9" w:rsidRDefault="00BE4EB9" w:rsidP="0077485A">
      <w:pPr>
        <w:pStyle w:val="Heading3"/>
      </w:pPr>
      <w:r>
        <w:t>Wetland marshes</w:t>
      </w:r>
    </w:p>
    <w:p w14:paraId="6C5F3917" w14:textId="2866CC21" w:rsidR="00BE4EB9" w:rsidRPr="006470A7" w:rsidRDefault="00D577FA" w:rsidP="0077485A">
      <w:pPr>
        <w:ind w:firstLine="720"/>
      </w:pPr>
      <w:r>
        <w:t xml:space="preserve">The wetland marshes, comprised of 29,259 acres, </w:t>
      </w:r>
      <w:r w:rsidR="00CE73B6">
        <w:t>account for the refuge’s largest water needs. These</w:t>
      </w:r>
      <w:r>
        <w:t xml:space="preserve"> units</w:t>
      </w:r>
      <w:r w:rsidR="00CE73B6">
        <w:t xml:space="preserve"> make up</w:t>
      </w:r>
      <w:r>
        <w:t xml:space="preserve"> differing soil development and types of plants and animal communities that are </w:t>
      </w:r>
      <w:r w:rsidR="00CE73B6">
        <w:t>directly related to</w:t>
      </w:r>
      <w:r>
        <w:t xml:space="preserve"> the depth of water. </w:t>
      </w:r>
      <w:r w:rsidR="004B1166">
        <w:t xml:space="preserve">The different wetland types at the BRMBR are deep and shallow </w:t>
      </w:r>
      <w:proofErr w:type="spellStart"/>
      <w:r w:rsidR="004B1166">
        <w:t>submergent</w:t>
      </w:r>
      <w:proofErr w:type="spellEnd"/>
      <w:r w:rsidR="004B1166">
        <w:t xml:space="preserve">, and deep, mid-depth, and shallow emergent. Deep </w:t>
      </w:r>
      <w:proofErr w:type="spellStart"/>
      <w:r w:rsidR="004B1166">
        <w:t>submergent</w:t>
      </w:r>
      <w:proofErr w:type="spellEnd"/>
      <w:r w:rsidR="004B1166">
        <w:t xml:space="preserve"> marshes take up 2,500 acres and are filled with 18-36 inches of water at any given time. The shallow </w:t>
      </w:r>
      <w:proofErr w:type="spellStart"/>
      <w:r w:rsidR="004B1166">
        <w:t>submergent</w:t>
      </w:r>
      <w:proofErr w:type="spellEnd"/>
      <w:r w:rsidR="004B1166">
        <w:t xml:space="preserve"> marshes cover 8,700 acres and are filled with 4-18 inches of water. The emergent make up 2,800 acres, 6,600 acres, and 8,659 acres of marshes with water depths of 12-24 inches, 8-12 inches, and 2-8 inches respectively. </w:t>
      </w:r>
    </w:p>
    <w:p w14:paraId="1C1E11E9" w14:textId="77777777" w:rsidR="00BE4EB9" w:rsidRDefault="00BE4EB9" w:rsidP="0077485A">
      <w:pPr>
        <w:pStyle w:val="Heading3"/>
      </w:pPr>
      <w:proofErr w:type="spellStart"/>
      <w:r>
        <w:t>Saltair</w:t>
      </w:r>
      <w:proofErr w:type="spellEnd"/>
      <w:r>
        <w:t xml:space="preserve"> Mudflats</w:t>
      </w:r>
    </w:p>
    <w:p w14:paraId="03434806" w14:textId="2D271799" w:rsidR="00F342AC" w:rsidRPr="00D715D9" w:rsidRDefault="00ED1B0F" w:rsidP="0077485A">
      <w:pPr>
        <w:ind w:firstLine="720"/>
      </w:pPr>
      <w:r>
        <w:t xml:space="preserve">Another major water need on the refuge comes from the </w:t>
      </w:r>
      <w:proofErr w:type="spellStart"/>
      <w:r>
        <w:t>saltair</w:t>
      </w:r>
      <w:proofErr w:type="spellEnd"/>
      <w:r>
        <w:t xml:space="preserve"> mudflats, which encompass 38,064 acres. </w:t>
      </w:r>
      <w:r w:rsidR="00391FE7">
        <w:t>This land use consists of strongly saline soils and is</w:t>
      </w:r>
      <w:r w:rsidR="00D5386D">
        <w:t xml:space="preserve"> nearly barren of vegetation. The two forms of mudflats at the BRMBR are vegetated (31,213 acres) and </w:t>
      </w:r>
      <w:proofErr w:type="spellStart"/>
      <w:r w:rsidR="00D5386D">
        <w:t>unvegetated</w:t>
      </w:r>
      <w:proofErr w:type="spellEnd"/>
      <w:r w:rsidR="00D5386D">
        <w:t xml:space="preserve"> (6,852 acres). </w:t>
      </w:r>
      <w:r w:rsidR="00391FE7">
        <w:t xml:space="preserve">Water needs are negligible for the </w:t>
      </w:r>
      <w:proofErr w:type="spellStart"/>
      <w:r w:rsidR="00391FE7">
        <w:t>unvegetated</w:t>
      </w:r>
      <w:proofErr w:type="spellEnd"/>
      <w:r w:rsidR="00391FE7">
        <w:t xml:space="preserve"> area as it only receives small amounts of sheet water from </w:t>
      </w:r>
      <w:r w:rsidR="007D590B">
        <w:t>snowmelt</w:t>
      </w:r>
      <w:r w:rsidR="00391FE7">
        <w:t xml:space="preserve"> or heavy rainfall events. However, </w:t>
      </w:r>
      <w:r w:rsidR="007D590B">
        <w:t>management of the</w:t>
      </w:r>
      <w:r w:rsidR="005E4F71">
        <w:t xml:space="preserve"> vegetated </w:t>
      </w:r>
      <w:r w:rsidR="007D590B">
        <w:t>mudflats</w:t>
      </w:r>
      <w:r w:rsidR="005E4F71">
        <w:t xml:space="preserve"> </w:t>
      </w:r>
      <w:r w:rsidR="007D590B">
        <w:t>requires the area to be inundated</w:t>
      </w:r>
      <w:r w:rsidR="00391FE7">
        <w:t xml:space="preserve"> </w:t>
      </w:r>
      <w:r w:rsidR="005E4F71">
        <w:t>with up to 2 inches of surface water during seasonal high river flows or heavy precipita</w:t>
      </w:r>
      <w:r w:rsidR="00820546">
        <w:t xml:space="preserve">tion. </w:t>
      </w:r>
    </w:p>
    <w:p w14:paraId="27B7A8DD" w14:textId="66FE74C7" w:rsidR="00730A92" w:rsidRDefault="00730A92" w:rsidP="0077485A">
      <w:pPr>
        <w:pStyle w:val="Heading3"/>
      </w:pPr>
      <w:r>
        <w:t>Additional Water and Land Uses</w:t>
      </w:r>
    </w:p>
    <w:p w14:paraId="55D8761A" w14:textId="09445ED4" w:rsidR="006470A7" w:rsidRPr="006470A7" w:rsidRDefault="00730A92" w:rsidP="00AF514F">
      <w:pPr>
        <w:ind w:firstLine="576"/>
      </w:pPr>
      <w:r>
        <w:t>While wetlands require the largest quantity of water among the land use types, the BRMBR also has water needs for managing 374 acres of wet meadow, consisting of sedges and rushes, and 45.5 acres of riparian habitat along the stream bank of the Bear River channel.</w:t>
      </w:r>
      <w:r w:rsidR="00A9513D">
        <w:t xml:space="preserve"> The BRMBR also manages </w:t>
      </w:r>
      <w:r w:rsidR="00495307">
        <w:t xml:space="preserve">less </w:t>
      </w:r>
      <w:r w:rsidR="00A9513D">
        <w:t>water dependent areas such as semi-desert alkali knolls (522</w:t>
      </w:r>
      <w:r w:rsidR="00BD4E29">
        <w:t xml:space="preserve"> acres</w:t>
      </w:r>
      <w:r w:rsidR="001F1105">
        <w:t xml:space="preserve">), </w:t>
      </w:r>
      <w:r w:rsidR="00A9513D">
        <w:t>alkali bottoms (973 acres)</w:t>
      </w:r>
      <w:r w:rsidR="001F1105">
        <w:t xml:space="preserve"> and salt meadows (2,625 acres)</w:t>
      </w:r>
      <w:r w:rsidR="00431B8F">
        <w:t xml:space="preserve">. </w:t>
      </w:r>
      <w:r w:rsidR="00BD4E29">
        <w:t xml:space="preserve">Alkali knolls are scattered throughout the landscape of the mudflat habitat as abrupt mounds </w:t>
      </w:r>
      <w:r w:rsidR="001F1105">
        <w:t xml:space="preserve">consisting of forbs, grasses, shrubs, and bare ground. Alkali bottoms consist of similar vegetation while its low-lying characteristic provides nesting for waterfowl species. </w:t>
      </w:r>
      <w:r w:rsidR="00795132">
        <w:t xml:space="preserve">The salt meadows are more heavily vegetated communities that consist of sedges, rushes and </w:t>
      </w:r>
      <w:proofErr w:type="spellStart"/>
      <w:r w:rsidR="00795132">
        <w:t>saltgrasses</w:t>
      </w:r>
      <w:proofErr w:type="spellEnd"/>
      <w:r w:rsidR="00795132">
        <w:t xml:space="preserve">. Lastly, </w:t>
      </w:r>
      <w:r w:rsidR="00EB4D65">
        <w:t xml:space="preserve">the 96 miles of </w:t>
      </w:r>
      <w:r w:rsidR="00795132">
        <w:t xml:space="preserve">dikes </w:t>
      </w:r>
      <w:r w:rsidR="00EB4D65">
        <w:t xml:space="preserve">account for 791 acres within the refuge. While dikes have a major role in the impoundment of water with units they also provide a vegetation community, which is dominated by forbs. </w:t>
      </w:r>
    </w:p>
    <w:p w14:paraId="2B7C427E" w14:textId="38A9A81B" w:rsidR="000247F6" w:rsidRDefault="000247F6" w:rsidP="006470A7">
      <w:pPr>
        <w:pStyle w:val="Heading2"/>
      </w:pPr>
      <w:r>
        <w:t>Bear River Migratory Bird Refuge Management Strategies and Con</w:t>
      </w:r>
      <w:r w:rsidR="00C352AB">
        <w:t>s</w:t>
      </w:r>
      <w:r>
        <w:t>traints</w:t>
      </w:r>
    </w:p>
    <w:p w14:paraId="50B86484" w14:textId="4E052CE9" w:rsidR="000247F6" w:rsidRDefault="00C352AB" w:rsidP="006470A7">
      <w:pPr>
        <w:pStyle w:val="Heading3"/>
        <w:rPr>
          <w:ins w:id="2" w:author="Bryce Mihalevich" w:date="2016-02-25T18:23:00Z"/>
        </w:rPr>
      </w:pPr>
      <w:r>
        <w:t>Current Management Strategies</w:t>
      </w:r>
    </w:p>
    <w:p w14:paraId="5F051EA7" w14:textId="77777777" w:rsidR="002558CA" w:rsidRDefault="002558CA" w:rsidP="002558CA">
      <w:pPr>
        <w:rPr>
          <w:ins w:id="3" w:author="Bryce Mihalevich" w:date="2016-02-25T18:23:00Z"/>
        </w:rPr>
        <w:pPrChange w:id="4" w:author="Bryce Mihalevich" w:date="2016-02-25T18:23:00Z">
          <w:pPr>
            <w:pStyle w:val="Heading3"/>
          </w:pPr>
        </w:pPrChange>
      </w:pPr>
    </w:p>
    <w:p w14:paraId="6275E30E" w14:textId="39E5D0DF" w:rsidR="002558CA" w:rsidRPr="002558CA" w:rsidRDefault="002558CA" w:rsidP="002558CA">
      <w:pPr>
        <w:pPrChange w:id="5" w:author="Bryce Mihalevich" w:date="2016-02-25T18:23:00Z">
          <w:pPr>
            <w:pStyle w:val="Heading3"/>
          </w:pPr>
        </w:pPrChange>
      </w:pPr>
      <w:ins w:id="6" w:author="Bryce Mihalevich" w:date="2016-02-25T18:23:00Z">
        <w:r>
          <w:t xml:space="preserve">Each year the BRMBR develops a Habitat Management Plan </w:t>
        </w:r>
      </w:ins>
      <w:ins w:id="7" w:author="Bryce Mihalevich" w:date="2016-02-25T18:24:00Z">
        <w:r>
          <w:t xml:space="preserve">that describes how the water will be managed within the wetland units. The decisions are </w:t>
        </w:r>
      </w:ins>
      <w:ins w:id="8" w:author="Bryce Mihalevich" w:date="2016-02-25T18:27:00Z">
        <w:r>
          <w:t xml:space="preserve">based </w:t>
        </w:r>
      </w:ins>
      <w:ins w:id="9" w:author="Bryce Mihalevich" w:date="2016-02-25T18:24:00Z">
        <w:r>
          <w:t xml:space="preserve">on the anticipated water </w:t>
        </w:r>
      </w:ins>
      <w:ins w:id="10" w:author="Bryce Mihalevich" w:date="2016-02-25T18:28:00Z">
        <w:r>
          <w:t>supply, which is provided by the annual Natural Reso</w:t>
        </w:r>
        <w:r w:rsidR="002D4E99">
          <w:t>urces Conservation Service (NRCS</w:t>
        </w:r>
        <w:r>
          <w:t xml:space="preserve">) </w:t>
        </w:r>
      </w:ins>
      <w:ins w:id="11" w:author="Bryce Mihalevich" w:date="2016-02-25T18:30:00Z">
        <w:r>
          <w:t xml:space="preserve">water supply outlook. </w:t>
        </w:r>
      </w:ins>
      <w:ins w:id="12" w:author="Bryce Mihalevich" w:date="2016-02-25T18:36:00Z">
        <w:r w:rsidR="002D4E99">
          <w:t xml:space="preserve">The NRCS supplies extensive data in regards to winter snowpack water </w:t>
        </w:r>
      </w:ins>
      <w:ins w:id="13" w:author="Bryce Mihalevich" w:date="2016-02-25T18:37:00Z">
        <w:r w:rsidR="002D4E99">
          <w:t>equivalent</w:t>
        </w:r>
      </w:ins>
      <w:ins w:id="14" w:author="Bryce Mihalevich" w:date="2016-02-25T18:36:00Z">
        <w:r w:rsidR="002D4E99">
          <w:t>,</w:t>
        </w:r>
      </w:ins>
      <w:ins w:id="15" w:author="Bryce Mihalevich" w:date="2016-02-25T18:37:00Z">
        <w:r w:rsidR="002D4E99">
          <w:t xml:space="preserve"> soil moisture, precipitation, </w:t>
        </w:r>
      </w:ins>
      <w:ins w:id="16" w:author="Bryce Mihalevich" w:date="2016-02-25T18:38:00Z">
        <w:r w:rsidR="002D4E99">
          <w:t xml:space="preserve">and reservoir storage in respect to historical minimums, maximums, and averages. Staff biologists at the BRMBR also use bird survey data with previous water and vegetation management </w:t>
        </w:r>
      </w:ins>
      <w:ins w:id="17" w:author="Bryce Mihalevich" w:date="2016-02-25T18:39:00Z">
        <w:r w:rsidR="002D4E99">
          <w:t>strategies</w:t>
        </w:r>
      </w:ins>
      <w:ins w:id="18" w:author="Bryce Mihalevich" w:date="2016-02-25T18:41:00Z">
        <w:r w:rsidR="00696A49">
          <w:t>,</w:t>
        </w:r>
      </w:ins>
      <w:ins w:id="19" w:author="Bryce Mihalevich" w:date="2016-02-25T18:38:00Z">
        <w:r w:rsidR="002D4E99">
          <w:t xml:space="preserve"> in what is called adaptive management, </w:t>
        </w:r>
      </w:ins>
      <w:ins w:id="20" w:author="Bryce Mihalevich" w:date="2016-02-25T18:41:00Z">
        <w:r w:rsidR="00696A49">
          <w:t xml:space="preserve">to determine the best </w:t>
        </w:r>
      </w:ins>
      <w:ins w:id="21" w:author="Bryce Mihalevich" w:date="2016-02-25T18:42:00Z">
        <w:r w:rsidR="00696A49">
          <w:t xml:space="preserve">strategies. </w:t>
        </w:r>
      </w:ins>
    </w:p>
    <w:p w14:paraId="43C53F02" w14:textId="77777777" w:rsidR="00BE4EB9" w:rsidRPr="00EB3E92" w:rsidRDefault="00BE4EB9" w:rsidP="00696A49">
      <w:pPr>
        <w:pStyle w:val="Heading4"/>
        <w:pPrChange w:id="22" w:author="Bryce Mihalevich" w:date="2016-02-25T18:42:00Z">
          <w:pPr>
            <w:widowControl w:val="0"/>
            <w:tabs>
              <w:tab w:val="left" w:pos="360"/>
            </w:tabs>
            <w:autoSpaceDE w:val="0"/>
            <w:autoSpaceDN w:val="0"/>
            <w:adjustRightInd w:val="0"/>
          </w:pPr>
        </w:pPrChange>
      </w:pPr>
      <w:del w:id="23" w:author="Bryce Mihalevich" w:date="2016-02-25T18:42:00Z">
        <w:r w:rsidRPr="00EB3E92" w:rsidDel="00696A49">
          <w:tab/>
        </w:r>
      </w:del>
      <w:r w:rsidRPr="00EB3E92">
        <w:t>Wetlands</w:t>
      </w:r>
    </w:p>
    <w:p w14:paraId="010F175B" w14:textId="77777777" w:rsidR="00BE4EB9" w:rsidRPr="00EB3E92" w:rsidRDefault="00BE4EB9" w:rsidP="00BE4EB9">
      <w:pPr>
        <w:pStyle w:val="ListParagraph"/>
        <w:widowControl w:val="0"/>
        <w:numPr>
          <w:ilvl w:val="0"/>
          <w:numId w:val="11"/>
        </w:numPr>
        <w:tabs>
          <w:tab w:val="left" w:pos="360"/>
        </w:tabs>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Strategy 1. Manage water and soil salinity</w:t>
      </w:r>
    </w:p>
    <w:p w14:paraId="3AFFB98D" w14:textId="77777777" w:rsidR="00BE4EB9" w:rsidRPr="00EB3E92" w:rsidRDefault="00BE4EB9" w:rsidP="00BE4EB9">
      <w:pPr>
        <w:pStyle w:val="ListParagraph"/>
        <w:widowControl w:val="0"/>
        <w:numPr>
          <w:ilvl w:val="1"/>
          <w:numId w:val="11"/>
        </w:numPr>
        <w:tabs>
          <w:tab w:val="left" w:pos="360"/>
        </w:tabs>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1a. Flushing units</w:t>
      </w:r>
    </w:p>
    <w:p w14:paraId="7F7E389A" w14:textId="77777777" w:rsidR="00BE4EB9" w:rsidRPr="00EB3E92" w:rsidRDefault="00BE4EB9" w:rsidP="00BE4EB9">
      <w:pPr>
        <w:pStyle w:val="ListParagraph"/>
        <w:widowControl w:val="0"/>
        <w:numPr>
          <w:ilvl w:val="1"/>
          <w:numId w:val="11"/>
        </w:numPr>
        <w:tabs>
          <w:tab w:val="left" w:pos="360"/>
        </w:tabs>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1b. Maintaining water levels</w:t>
      </w:r>
    </w:p>
    <w:p w14:paraId="284E6435" w14:textId="77777777" w:rsidR="00BE4EB9" w:rsidRPr="00EB3E92" w:rsidRDefault="00BE4EB9" w:rsidP="00BE4EB9">
      <w:pPr>
        <w:pStyle w:val="ListParagraph"/>
        <w:widowControl w:val="0"/>
        <w:numPr>
          <w:ilvl w:val="1"/>
          <w:numId w:val="11"/>
        </w:numPr>
        <w:tabs>
          <w:tab w:val="left" w:pos="360"/>
        </w:tabs>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1c. Drawdown</w:t>
      </w:r>
    </w:p>
    <w:p w14:paraId="62670D42" w14:textId="77777777" w:rsidR="00BE4EB9" w:rsidRPr="00EB3E92" w:rsidRDefault="00BE4EB9" w:rsidP="00BE4EB9">
      <w:pPr>
        <w:pStyle w:val="ListParagraph"/>
        <w:widowControl w:val="0"/>
        <w:numPr>
          <w:ilvl w:val="0"/>
          <w:numId w:val="11"/>
        </w:numPr>
        <w:tabs>
          <w:tab w:val="left" w:pos="360"/>
        </w:tabs>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 xml:space="preserve">Strategy 2. Manage water clarity </w:t>
      </w:r>
    </w:p>
    <w:p w14:paraId="26748C2C" w14:textId="77777777" w:rsidR="00BE4EB9" w:rsidRPr="00EB3E92" w:rsidRDefault="00BE4EB9" w:rsidP="00BE4EB9">
      <w:pPr>
        <w:pStyle w:val="ListParagraph"/>
        <w:widowControl w:val="0"/>
        <w:numPr>
          <w:ilvl w:val="1"/>
          <w:numId w:val="11"/>
        </w:numPr>
        <w:tabs>
          <w:tab w:val="left" w:pos="360"/>
        </w:tabs>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2a. Restrict carp</w:t>
      </w:r>
    </w:p>
    <w:p w14:paraId="60323CBD" w14:textId="77777777" w:rsidR="00BE4EB9" w:rsidRPr="00EB3E92" w:rsidRDefault="00BE4EB9" w:rsidP="00BE4EB9">
      <w:pPr>
        <w:pStyle w:val="ListParagraph"/>
        <w:widowControl w:val="0"/>
        <w:numPr>
          <w:ilvl w:val="1"/>
          <w:numId w:val="11"/>
        </w:numPr>
        <w:tabs>
          <w:tab w:val="left" w:pos="360"/>
        </w:tabs>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2b. Reduce silt loading</w:t>
      </w:r>
    </w:p>
    <w:p w14:paraId="025106D1" w14:textId="77777777" w:rsidR="00BE4EB9" w:rsidRPr="00EB3E92" w:rsidRDefault="00BE4EB9" w:rsidP="00BE4EB9">
      <w:pPr>
        <w:pStyle w:val="ListParagraph"/>
        <w:widowControl w:val="0"/>
        <w:numPr>
          <w:ilvl w:val="0"/>
          <w:numId w:val="11"/>
        </w:numPr>
        <w:tabs>
          <w:tab w:val="left" w:pos="360"/>
        </w:tabs>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Strategy 3. Control aquatic vegetation community composition</w:t>
      </w:r>
    </w:p>
    <w:p w14:paraId="797F1F78" w14:textId="77777777" w:rsidR="00BE4EB9" w:rsidRPr="00EB3E92" w:rsidRDefault="00BE4EB9" w:rsidP="00BE4EB9">
      <w:pPr>
        <w:pStyle w:val="ListParagraph"/>
        <w:widowControl w:val="0"/>
        <w:numPr>
          <w:ilvl w:val="1"/>
          <w:numId w:val="11"/>
        </w:numPr>
        <w:tabs>
          <w:tab w:val="left" w:pos="360"/>
        </w:tabs>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3a.Manage water depts.</w:t>
      </w:r>
    </w:p>
    <w:p w14:paraId="1CE72A7F" w14:textId="77777777" w:rsidR="00BE4EB9" w:rsidRPr="00EB3E92" w:rsidRDefault="00BE4EB9" w:rsidP="00BE4EB9">
      <w:pPr>
        <w:pStyle w:val="ListParagraph"/>
        <w:widowControl w:val="0"/>
        <w:numPr>
          <w:ilvl w:val="1"/>
          <w:numId w:val="11"/>
        </w:numPr>
        <w:tabs>
          <w:tab w:val="left" w:pos="360"/>
        </w:tabs>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 xml:space="preserve">3b. Match salinity levels with tolerance ranges of desired </w:t>
      </w:r>
      <w:proofErr w:type="spellStart"/>
      <w:r w:rsidRPr="00EB3E92">
        <w:rPr>
          <w:rFonts w:eastAsia="나눔손글씨 붓" w:cs="Times New Roman"/>
          <w:color w:val="000000"/>
        </w:rPr>
        <w:t>macrophytes</w:t>
      </w:r>
      <w:proofErr w:type="spellEnd"/>
    </w:p>
    <w:p w14:paraId="6B5603E7" w14:textId="77777777" w:rsidR="00BE4EB9" w:rsidRPr="00EB3E92" w:rsidRDefault="00BE4EB9" w:rsidP="00BE4EB9">
      <w:pPr>
        <w:pStyle w:val="ListParagraph"/>
        <w:widowControl w:val="0"/>
        <w:numPr>
          <w:ilvl w:val="1"/>
          <w:numId w:val="11"/>
        </w:numPr>
        <w:tabs>
          <w:tab w:val="left" w:pos="360"/>
        </w:tabs>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3c. Set back succession</w:t>
      </w:r>
    </w:p>
    <w:p w14:paraId="5DE0B6D8" w14:textId="77777777" w:rsidR="00BE4EB9" w:rsidRPr="00EB3E92" w:rsidRDefault="00BE4EB9" w:rsidP="00BE4EB9">
      <w:pPr>
        <w:pStyle w:val="ListParagraph"/>
        <w:widowControl w:val="0"/>
        <w:numPr>
          <w:ilvl w:val="2"/>
          <w:numId w:val="11"/>
        </w:numPr>
        <w:tabs>
          <w:tab w:val="left" w:pos="360"/>
        </w:tabs>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3c.i. Periodic drawdown</w:t>
      </w:r>
    </w:p>
    <w:p w14:paraId="10D3551D" w14:textId="77777777" w:rsidR="00BE4EB9" w:rsidRPr="00EB3E92" w:rsidRDefault="00BE4EB9" w:rsidP="00BE4EB9">
      <w:pPr>
        <w:pStyle w:val="ListParagraph"/>
        <w:widowControl w:val="0"/>
        <w:numPr>
          <w:ilvl w:val="2"/>
          <w:numId w:val="11"/>
        </w:numPr>
        <w:tabs>
          <w:tab w:val="left" w:pos="360"/>
        </w:tabs>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3c.ii. Prescribed fire or mechanized equipment</w:t>
      </w:r>
    </w:p>
    <w:p w14:paraId="1674E871" w14:textId="77777777" w:rsidR="00BE4EB9" w:rsidRPr="00EB3E92" w:rsidRDefault="00BE4EB9" w:rsidP="00BE4EB9">
      <w:pPr>
        <w:pStyle w:val="ListParagraph"/>
        <w:widowControl w:val="0"/>
        <w:numPr>
          <w:ilvl w:val="2"/>
          <w:numId w:val="11"/>
        </w:numPr>
        <w:tabs>
          <w:tab w:val="left" w:pos="360"/>
        </w:tabs>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3c.iii. Encourage muskrat colonization</w:t>
      </w:r>
    </w:p>
    <w:p w14:paraId="1E0605A7" w14:textId="77777777" w:rsidR="00BE4EB9" w:rsidRPr="00EB3E92" w:rsidRDefault="00BE4EB9" w:rsidP="00BE4EB9">
      <w:pPr>
        <w:pStyle w:val="ListParagraph"/>
        <w:widowControl w:val="0"/>
        <w:numPr>
          <w:ilvl w:val="0"/>
          <w:numId w:val="11"/>
        </w:numPr>
        <w:tabs>
          <w:tab w:val="left" w:pos="360"/>
        </w:tabs>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Strategy 4. Manage aquatic invertebrate abundance and diversity.</w:t>
      </w:r>
    </w:p>
    <w:p w14:paraId="68139FE6" w14:textId="77777777" w:rsidR="00BE4EB9" w:rsidRPr="00EB3E92" w:rsidRDefault="00BE4EB9" w:rsidP="00BE4EB9">
      <w:pPr>
        <w:pStyle w:val="ListParagraph"/>
        <w:widowControl w:val="0"/>
        <w:numPr>
          <w:ilvl w:val="1"/>
          <w:numId w:val="11"/>
        </w:numPr>
        <w:tabs>
          <w:tab w:val="left" w:pos="360"/>
        </w:tabs>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4a. Manage for a diversity of wetland types</w:t>
      </w:r>
    </w:p>
    <w:p w14:paraId="53EA184A" w14:textId="77777777" w:rsidR="00BE4EB9" w:rsidRPr="00EB3E92" w:rsidRDefault="00BE4EB9" w:rsidP="00BE4EB9">
      <w:pPr>
        <w:pStyle w:val="ListParagraph"/>
        <w:widowControl w:val="0"/>
        <w:numPr>
          <w:ilvl w:val="1"/>
          <w:numId w:val="11"/>
        </w:numPr>
        <w:tabs>
          <w:tab w:val="left" w:pos="360"/>
        </w:tabs>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 xml:space="preserve">4b. Prohibit pesticide use. </w:t>
      </w:r>
    </w:p>
    <w:p w14:paraId="56B2B1A3" w14:textId="77777777" w:rsidR="00BE4EB9" w:rsidRPr="00EB3E92" w:rsidRDefault="00BE4EB9" w:rsidP="00BE4EB9">
      <w:pPr>
        <w:pStyle w:val="ListParagraph"/>
        <w:widowControl w:val="0"/>
        <w:numPr>
          <w:ilvl w:val="0"/>
          <w:numId w:val="11"/>
        </w:numPr>
        <w:tabs>
          <w:tab w:val="left" w:pos="360"/>
        </w:tabs>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Strategy 5. Protect and maintain structures and levees.</w:t>
      </w:r>
    </w:p>
    <w:p w14:paraId="2055A37E" w14:textId="77777777" w:rsidR="00BE4EB9" w:rsidRPr="00EB3E92" w:rsidRDefault="00BE4EB9" w:rsidP="00BE4EB9">
      <w:pPr>
        <w:widowControl w:val="0"/>
        <w:tabs>
          <w:tab w:val="left" w:pos="360"/>
        </w:tabs>
        <w:autoSpaceDE w:val="0"/>
        <w:autoSpaceDN w:val="0"/>
        <w:adjustRightInd w:val="0"/>
        <w:rPr>
          <w:rFonts w:eastAsia="나눔손글씨 붓" w:cs="Times New Roman"/>
          <w:color w:val="000000"/>
        </w:rPr>
      </w:pPr>
    </w:p>
    <w:p w14:paraId="106DD41F" w14:textId="77777777" w:rsidR="00BE4EB9" w:rsidRPr="00EB3E92" w:rsidRDefault="00BE4EB9" w:rsidP="00696A49">
      <w:pPr>
        <w:pStyle w:val="Heading4"/>
        <w:pPrChange w:id="24" w:author="Bryce Mihalevich" w:date="2016-02-25T18:42:00Z">
          <w:pPr>
            <w:widowControl w:val="0"/>
            <w:tabs>
              <w:tab w:val="left" w:pos="360"/>
            </w:tabs>
            <w:autoSpaceDE w:val="0"/>
            <w:autoSpaceDN w:val="0"/>
            <w:adjustRightInd w:val="0"/>
          </w:pPr>
        </w:pPrChange>
      </w:pPr>
      <w:del w:id="25" w:author="Bryce Mihalevich" w:date="2016-02-25T18:42:00Z">
        <w:r w:rsidRPr="00EB3E92" w:rsidDel="00696A49">
          <w:tab/>
        </w:r>
      </w:del>
      <w:proofErr w:type="spellStart"/>
      <w:r w:rsidRPr="00EB3E92">
        <w:t>Saltair</w:t>
      </w:r>
      <w:proofErr w:type="spellEnd"/>
      <w:r w:rsidRPr="00EB3E92">
        <w:t xml:space="preserve"> Mudflat</w:t>
      </w:r>
    </w:p>
    <w:p w14:paraId="606F5757" w14:textId="77777777" w:rsidR="00BE4EB9" w:rsidRPr="00EB3E92" w:rsidRDefault="00BE4EB9" w:rsidP="00BE4EB9">
      <w:pPr>
        <w:pStyle w:val="ListParagraph"/>
        <w:widowControl w:val="0"/>
        <w:numPr>
          <w:ilvl w:val="0"/>
          <w:numId w:val="12"/>
        </w:numPr>
        <w:tabs>
          <w:tab w:val="left" w:pos="360"/>
        </w:tabs>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Strategy 1. No Management action</w:t>
      </w:r>
    </w:p>
    <w:p w14:paraId="2A7699A5" w14:textId="77777777" w:rsidR="00BE4EB9" w:rsidRPr="00EB3E92" w:rsidRDefault="00BE4EB9" w:rsidP="00BE4EB9">
      <w:pPr>
        <w:pStyle w:val="ListParagraph"/>
        <w:widowControl w:val="0"/>
        <w:numPr>
          <w:ilvl w:val="0"/>
          <w:numId w:val="12"/>
        </w:numPr>
        <w:tabs>
          <w:tab w:val="left" w:pos="360"/>
        </w:tabs>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Strategy 2. Spring drawdown</w:t>
      </w:r>
    </w:p>
    <w:p w14:paraId="22F11E25" w14:textId="77777777" w:rsidR="00BE4EB9" w:rsidRPr="00EB3E92" w:rsidRDefault="00BE4EB9" w:rsidP="00BE4EB9">
      <w:pPr>
        <w:pStyle w:val="ListParagraph"/>
        <w:widowControl w:val="0"/>
        <w:numPr>
          <w:ilvl w:val="0"/>
          <w:numId w:val="12"/>
        </w:numPr>
        <w:tabs>
          <w:tab w:val="left" w:pos="360"/>
        </w:tabs>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Strategy 3. Construction of contour furrows</w:t>
      </w:r>
    </w:p>
    <w:p w14:paraId="171E24B2" w14:textId="77777777" w:rsidR="00BE4EB9" w:rsidRPr="00EB3E92" w:rsidRDefault="00BE4EB9" w:rsidP="00BE4EB9">
      <w:pPr>
        <w:widowControl w:val="0"/>
        <w:tabs>
          <w:tab w:val="left" w:pos="360"/>
        </w:tabs>
        <w:autoSpaceDE w:val="0"/>
        <w:autoSpaceDN w:val="0"/>
        <w:adjustRightInd w:val="0"/>
        <w:rPr>
          <w:rFonts w:eastAsia="나눔손글씨 붓" w:cs="Times New Roman"/>
          <w:color w:val="000000"/>
        </w:rPr>
      </w:pPr>
    </w:p>
    <w:p w14:paraId="7A727D6D" w14:textId="77777777" w:rsidR="00BE4EB9" w:rsidRPr="00EB3E92" w:rsidRDefault="00BE4EB9" w:rsidP="00696A49">
      <w:pPr>
        <w:pStyle w:val="Heading4"/>
        <w:pPrChange w:id="26" w:author="Bryce Mihalevich" w:date="2016-02-25T18:42:00Z">
          <w:pPr>
            <w:widowControl w:val="0"/>
            <w:tabs>
              <w:tab w:val="left" w:pos="360"/>
            </w:tabs>
            <w:autoSpaceDE w:val="0"/>
            <w:autoSpaceDN w:val="0"/>
            <w:adjustRightInd w:val="0"/>
          </w:pPr>
        </w:pPrChange>
      </w:pPr>
      <w:del w:id="27" w:author="Bryce Mihalevich" w:date="2016-02-25T18:42:00Z">
        <w:r w:rsidRPr="00EB3E92" w:rsidDel="00696A49">
          <w:tab/>
        </w:r>
      </w:del>
      <w:r w:rsidRPr="00EB3E92">
        <w:t>Wet Meadow</w:t>
      </w:r>
    </w:p>
    <w:p w14:paraId="1542CAB7" w14:textId="77777777" w:rsidR="00BE4EB9" w:rsidRPr="00EB3E92" w:rsidRDefault="00BE4EB9" w:rsidP="00BE4EB9">
      <w:pPr>
        <w:pStyle w:val="ListParagraph"/>
        <w:widowControl w:val="0"/>
        <w:numPr>
          <w:ilvl w:val="0"/>
          <w:numId w:val="13"/>
        </w:numPr>
        <w:tabs>
          <w:tab w:val="left" w:pos="360"/>
        </w:tabs>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Strategy 1. Maintain water supply</w:t>
      </w:r>
    </w:p>
    <w:p w14:paraId="3E679BBB" w14:textId="77777777" w:rsidR="00BE4EB9" w:rsidRPr="00EB3E92" w:rsidRDefault="00BE4EB9" w:rsidP="00BE4EB9">
      <w:pPr>
        <w:pStyle w:val="ListParagraph"/>
        <w:widowControl w:val="0"/>
        <w:numPr>
          <w:ilvl w:val="0"/>
          <w:numId w:val="13"/>
        </w:numPr>
        <w:tabs>
          <w:tab w:val="left" w:pos="360"/>
        </w:tabs>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Strategy 2. Prescribed grazing</w:t>
      </w:r>
    </w:p>
    <w:p w14:paraId="34D95052" w14:textId="77777777" w:rsidR="006470A7" w:rsidRPr="006470A7" w:rsidRDefault="006470A7" w:rsidP="006470A7"/>
    <w:p w14:paraId="27523C8A" w14:textId="5E059A62" w:rsidR="000247F6" w:rsidRDefault="00C352AB" w:rsidP="006470A7">
      <w:pPr>
        <w:pStyle w:val="Heading3"/>
      </w:pPr>
      <w:r>
        <w:t>Current Management Constraints</w:t>
      </w:r>
    </w:p>
    <w:p w14:paraId="111FE67B" w14:textId="77777777" w:rsidR="00BE4EB9" w:rsidRPr="00EB3E92" w:rsidRDefault="00BE4EB9" w:rsidP="00696A49">
      <w:pPr>
        <w:pStyle w:val="Heading4"/>
        <w:pPrChange w:id="28" w:author="Bryce Mihalevich" w:date="2016-02-25T18:42:00Z">
          <w:pPr>
            <w:widowControl w:val="0"/>
            <w:autoSpaceDE w:val="0"/>
            <w:autoSpaceDN w:val="0"/>
            <w:adjustRightInd w:val="0"/>
            <w:ind w:firstLine="360"/>
          </w:pPr>
        </w:pPrChange>
      </w:pPr>
      <w:r w:rsidRPr="00EB3E92">
        <w:t>Wetland</w:t>
      </w:r>
    </w:p>
    <w:p w14:paraId="0FD9B0E9" w14:textId="77777777" w:rsidR="00BE4EB9" w:rsidRPr="00504DD5" w:rsidRDefault="00BE4EB9" w:rsidP="00BE4EB9">
      <w:pPr>
        <w:pStyle w:val="ListParagraph"/>
        <w:widowControl w:val="0"/>
        <w:numPr>
          <w:ilvl w:val="0"/>
          <w:numId w:val="9"/>
        </w:numPr>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 xml:space="preserve">Strategy 1. The refuge holds a state-certified water right with a priority date of 1928 for 1,000 </w:t>
      </w:r>
      <w:proofErr w:type="spellStart"/>
      <w:r w:rsidRPr="00EB3E92">
        <w:rPr>
          <w:rFonts w:eastAsia="나눔손글씨 붓" w:cs="Times New Roman"/>
          <w:color w:val="000000"/>
        </w:rPr>
        <w:t>cfs</w:t>
      </w:r>
      <w:proofErr w:type="spellEnd"/>
      <w:r w:rsidRPr="00EB3E92">
        <w:rPr>
          <w:rFonts w:eastAsia="나눔손글씨 붓" w:cs="Times New Roman"/>
          <w:color w:val="000000"/>
        </w:rPr>
        <w:t xml:space="preserve"> from Jan 1-Dec 31.</w:t>
      </w:r>
      <w:r>
        <w:rPr>
          <w:rFonts w:eastAsia="나눔손글씨 붓" w:cs="Times New Roman"/>
          <w:color w:val="000000"/>
        </w:rPr>
        <w:t xml:space="preserve"> “Spring flows supply more water than can be retained by existing facilities. Summer flows tend to be too low to maintain desirable pool elevations on constructed units because net evaporation is about 54 inches annually and the river flow is reduced by upstream irrigations demands”</w:t>
      </w:r>
      <w:r w:rsidRPr="00EB3E92">
        <w:rPr>
          <w:rFonts w:eastAsia="나눔손글씨 붓" w:cs="Times New Roman"/>
          <w:color w:val="000000"/>
        </w:rPr>
        <w:t xml:space="preserve">. </w:t>
      </w:r>
      <w:r>
        <w:rPr>
          <w:rFonts w:eastAsia="나눔손글씨 붓" w:cs="Times New Roman"/>
          <w:color w:val="000000"/>
        </w:rPr>
        <w:t>(HMP 2004)</w:t>
      </w:r>
    </w:p>
    <w:p w14:paraId="2D64A546" w14:textId="77777777" w:rsidR="00BE4EB9" w:rsidRPr="00EB3E92" w:rsidRDefault="00BE4EB9" w:rsidP="00BE4EB9">
      <w:pPr>
        <w:pStyle w:val="ListParagraph"/>
        <w:widowControl w:val="0"/>
        <w:numPr>
          <w:ilvl w:val="0"/>
          <w:numId w:val="9"/>
        </w:numPr>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 xml:space="preserve">Strategy 2b. Refuge may need to take advantage of high river flows, regardless of the silt load, if precipitation forecasts are low. </w:t>
      </w:r>
    </w:p>
    <w:p w14:paraId="092544FA" w14:textId="77777777" w:rsidR="00BE4EB9" w:rsidRPr="00EB3E92" w:rsidRDefault="00BE4EB9" w:rsidP="00BE4EB9">
      <w:pPr>
        <w:pStyle w:val="ListParagraph"/>
        <w:widowControl w:val="0"/>
        <w:numPr>
          <w:ilvl w:val="0"/>
          <w:numId w:val="9"/>
        </w:numPr>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Strategy 3. Depends on the amount and timing of water from the Bear River</w:t>
      </w:r>
    </w:p>
    <w:p w14:paraId="75D3D66D" w14:textId="77777777" w:rsidR="00BE4EB9" w:rsidRPr="00EB3E92" w:rsidRDefault="00BE4EB9" w:rsidP="00BE4EB9">
      <w:pPr>
        <w:pStyle w:val="ListParagraph"/>
        <w:widowControl w:val="0"/>
        <w:numPr>
          <w:ilvl w:val="0"/>
          <w:numId w:val="9"/>
        </w:numPr>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Strategy 4. Depends on the amount and timing of water from the Bear River</w:t>
      </w:r>
    </w:p>
    <w:p w14:paraId="5AD608DC" w14:textId="77777777" w:rsidR="00BE4EB9" w:rsidRPr="00EB3E92" w:rsidRDefault="00BE4EB9" w:rsidP="00BE4EB9">
      <w:pPr>
        <w:widowControl w:val="0"/>
        <w:autoSpaceDE w:val="0"/>
        <w:autoSpaceDN w:val="0"/>
        <w:adjustRightInd w:val="0"/>
        <w:rPr>
          <w:rFonts w:eastAsia="나눔손글씨 붓" w:cs="Times New Roman"/>
          <w:color w:val="000000"/>
        </w:rPr>
      </w:pPr>
    </w:p>
    <w:p w14:paraId="601EC419" w14:textId="77777777" w:rsidR="00BE4EB9" w:rsidRPr="00EB3E92" w:rsidRDefault="00BE4EB9" w:rsidP="00696A49">
      <w:pPr>
        <w:pStyle w:val="Heading4"/>
        <w:pPrChange w:id="29" w:author="Bryce Mihalevich" w:date="2016-02-25T18:42:00Z">
          <w:pPr>
            <w:widowControl w:val="0"/>
            <w:autoSpaceDE w:val="0"/>
            <w:autoSpaceDN w:val="0"/>
            <w:adjustRightInd w:val="0"/>
            <w:ind w:left="360"/>
          </w:pPr>
        </w:pPrChange>
      </w:pPr>
      <w:bookmarkStart w:id="30" w:name="_GoBack"/>
      <w:proofErr w:type="spellStart"/>
      <w:r w:rsidRPr="00EB3E92">
        <w:t>Saltair</w:t>
      </w:r>
      <w:proofErr w:type="spellEnd"/>
      <w:r w:rsidRPr="00EB3E92">
        <w:t xml:space="preserve"> Mudflat</w:t>
      </w:r>
    </w:p>
    <w:bookmarkEnd w:id="30"/>
    <w:p w14:paraId="1755EDAB" w14:textId="77777777" w:rsidR="00BE4EB9" w:rsidRPr="00EB3E92" w:rsidRDefault="00BE4EB9" w:rsidP="00BE4EB9">
      <w:pPr>
        <w:pStyle w:val="ListParagraph"/>
        <w:widowControl w:val="0"/>
        <w:numPr>
          <w:ilvl w:val="0"/>
          <w:numId w:val="10"/>
        </w:numPr>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Strategy 2. Unable to re-fill the unit due to lack of water or a poor clarity of water upon refill.</w:t>
      </w:r>
    </w:p>
    <w:p w14:paraId="0FEB3102" w14:textId="77777777" w:rsidR="006470A7" w:rsidRPr="006470A7" w:rsidRDefault="006470A7" w:rsidP="006470A7"/>
    <w:p w14:paraId="0C18EC38" w14:textId="44655C82" w:rsidR="000247F6" w:rsidRDefault="001178A7" w:rsidP="006470A7">
      <w:pPr>
        <w:pStyle w:val="Heading2"/>
        <w:rPr>
          <w:ins w:id="31" w:author="Bryce Mihalevich" w:date="2016-02-25T14:51:00Z"/>
        </w:rPr>
      </w:pPr>
      <w:r>
        <w:t>Water Rights of the Bear River Migratory Bird Refuge</w:t>
      </w:r>
    </w:p>
    <w:p w14:paraId="44DC42E0" w14:textId="77777777" w:rsidR="0043145E" w:rsidRDefault="0043145E">
      <w:pPr>
        <w:rPr>
          <w:ins w:id="32" w:author="Bryce Mihalevich" w:date="2016-02-25T14:51:00Z"/>
        </w:rPr>
        <w:pPrChange w:id="33" w:author="Bryce Mihalevich" w:date="2016-02-25T14:51:00Z">
          <w:pPr>
            <w:pStyle w:val="Heading2"/>
          </w:pPr>
        </w:pPrChange>
      </w:pPr>
    </w:p>
    <w:p w14:paraId="50FE6EF4" w14:textId="551665D8" w:rsidR="0043145E" w:rsidRPr="002558CA" w:rsidRDefault="0043145E">
      <w:pPr>
        <w:rPr>
          <w:ins w:id="34" w:author="Bryce Mihalevich" w:date="2016-02-25T12:09:00Z"/>
        </w:rPr>
        <w:pPrChange w:id="35" w:author="Bryce Mihalevich" w:date="2016-02-25T14:51:00Z">
          <w:pPr>
            <w:pStyle w:val="Heading2"/>
          </w:pPr>
        </w:pPrChange>
      </w:pPr>
      <w:ins w:id="36" w:author="Bryce Mihalevich" w:date="2016-02-25T14:51:00Z">
        <w:r w:rsidRPr="0043145E">
          <w:t>http://www.waterrights.utah.gov/cblapps/wrprint.exe</w:t>
        </w:r>
        <w:proofErr w:type="gramStart"/>
        <w:r w:rsidRPr="0043145E">
          <w:t>?wrnum</w:t>
        </w:r>
        <w:proofErr w:type="gramEnd"/>
        <w:r w:rsidRPr="0043145E">
          <w:t>=29-1014#</w:t>
        </w:r>
      </w:ins>
    </w:p>
    <w:p w14:paraId="1955DC34" w14:textId="77777777" w:rsidR="00796097" w:rsidRDefault="00796097">
      <w:pPr>
        <w:rPr>
          <w:ins w:id="37" w:author="Bryce Mihalevich" w:date="2016-02-25T12:09:00Z"/>
        </w:rPr>
        <w:pPrChange w:id="38" w:author="Bryce Mihalevich" w:date="2016-02-25T12:09:00Z">
          <w:pPr>
            <w:pStyle w:val="Heading2"/>
          </w:pPr>
        </w:pPrChange>
      </w:pPr>
    </w:p>
    <w:p w14:paraId="28591703" w14:textId="77777777" w:rsidR="00796097" w:rsidRPr="00972672" w:rsidRDefault="00796097" w:rsidP="00796097">
      <w:pPr>
        <w:pStyle w:val="BodyText"/>
        <w:spacing w:before="69"/>
        <w:ind w:left="459" w:right="152"/>
        <w:rPr>
          <w:ins w:id="39" w:author="Bryce Mihalevich" w:date="2016-02-25T12:09:00Z"/>
          <w:sz w:val="16"/>
          <w:szCs w:val="13"/>
          <w:rPrChange w:id="40" w:author="Bryce Mihalevich" w:date="2016-02-25T13:57:00Z">
            <w:rPr>
              <w:ins w:id="41" w:author="Bryce Mihalevich" w:date="2016-02-25T12:09:00Z"/>
              <w:sz w:val="13"/>
              <w:szCs w:val="13"/>
            </w:rPr>
          </w:rPrChange>
        </w:rPr>
      </w:pPr>
      <w:commentRangeStart w:id="42"/>
      <w:ins w:id="43" w:author="Bryce Mihalevich" w:date="2016-02-25T12:09:00Z">
        <w:r w:rsidRPr="00972672">
          <w:rPr>
            <w:sz w:val="24"/>
            <w:rPrChange w:id="44" w:author="Bryce Mihalevich" w:date="2016-02-25T13:57:00Z">
              <w:rPr/>
            </w:rPrChange>
          </w:rPr>
          <w:t>Water</w:t>
        </w:r>
        <w:r w:rsidRPr="00972672">
          <w:rPr>
            <w:spacing w:val="-2"/>
            <w:sz w:val="24"/>
            <w:rPrChange w:id="45" w:author="Bryce Mihalevich" w:date="2016-02-25T13:57:00Z">
              <w:rPr>
                <w:spacing w:val="-2"/>
              </w:rPr>
            </w:rPrChange>
          </w:rPr>
          <w:t xml:space="preserve"> </w:t>
        </w:r>
        <w:r w:rsidRPr="00972672">
          <w:rPr>
            <w:spacing w:val="-1"/>
            <w:sz w:val="24"/>
            <w:rPrChange w:id="46" w:author="Bryce Mihalevich" w:date="2016-02-25T13:57:00Z">
              <w:rPr>
                <w:spacing w:val="-1"/>
              </w:rPr>
            </w:rPrChange>
          </w:rPr>
          <w:t>Rights</w:t>
        </w:r>
        <w:r w:rsidRPr="00972672">
          <w:rPr>
            <w:sz w:val="24"/>
            <w:rPrChange w:id="47" w:author="Bryce Mihalevich" w:date="2016-02-25T13:57:00Z">
              <w:rPr/>
            </w:rPrChange>
          </w:rPr>
          <w:t xml:space="preserve"> held </w:t>
        </w:r>
        <w:r w:rsidRPr="00972672">
          <w:rPr>
            <w:spacing w:val="1"/>
            <w:sz w:val="24"/>
            <w:rPrChange w:id="48" w:author="Bryce Mihalevich" w:date="2016-02-25T13:57:00Z">
              <w:rPr>
                <w:spacing w:val="1"/>
              </w:rPr>
            </w:rPrChange>
          </w:rPr>
          <w:t>by</w:t>
        </w:r>
        <w:r w:rsidRPr="00972672">
          <w:rPr>
            <w:spacing w:val="-3"/>
            <w:sz w:val="24"/>
            <w:rPrChange w:id="49" w:author="Bryce Mihalevich" w:date="2016-02-25T13:57:00Z">
              <w:rPr>
                <w:spacing w:val="-3"/>
              </w:rPr>
            </w:rPrChange>
          </w:rPr>
          <w:t xml:space="preserve"> </w:t>
        </w:r>
        <w:r w:rsidRPr="00972672">
          <w:rPr>
            <w:spacing w:val="-1"/>
            <w:sz w:val="24"/>
            <w:rPrChange w:id="50" w:author="Bryce Mihalevich" w:date="2016-02-25T13:57:00Z">
              <w:rPr>
                <w:spacing w:val="-1"/>
              </w:rPr>
            </w:rPrChange>
          </w:rPr>
          <w:t>Bear</w:t>
        </w:r>
        <w:r w:rsidRPr="00972672">
          <w:rPr>
            <w:sz w:val="24"/>
            <w:rPrChange w:id="51" w:author="Bryce Mihalevich" w:date="2016-02-25T13:57:00Z">
              <w:rPr/>
            </w:rPrChange>
          </w:rPr>
          <w:t xml:space="preserve"> River</w:t>
        </w:r>
        <w:r w:rsidRPr="00972672">
          <w:rPr>
            <w:spacing w:val="-2"/>
            <w:sz w:val="24"/>
            <w:rPrChange w:id="52" w:author="Bryce Mihalevich" w:date="2016-02-25T13:57:00Z">
              <w:rPr>
                <w:spacing w:val="-2"/>
              </w:rPr>
            </w:rPrChange>
          </w:rPr>
          <w:t xml:space="preserve"> </w:t>
        </w:r>
        <w:r w:rsidRPr="00972672">
          <w:rPr>
            <w:sz w:val="24"/>
            <w:rPrChange w:id="53" w:author="Bryce Mihalevich" w:date="2016-02-25T13:57:00Z">
              <w:rPr/>
            </w:rPrChange>
          </w:rPr>
          <w:t>Migratory</w:t>
        </w:r>
        <w:r w:rsidRPr="00972672">
          <w:rPr>
            <w:spacing w:val="-3"/>
            <w:sz w:val="24"/>
            <w:rPrChange w:id="54" w:author="Bryce Mihalevich" w:date="2016-02-25T13:57:00Z">
              <w:rPr>
                <w:spacing w:val="-3"/>
              </w:rPr>
            </w:rPrChange>
          </w:rPr>
          <w:t xml:space="preserve"> </w:t>
        </w:r>
        <w:r w:rsidRPr="00972672">
          <w:rPr>
            <w:spacing w:val="-1"/>
            <w:sz w:val="24"/>
            <w:rPrChange w:id="55" w:author="Bryce Mihalevich" w:date="2016-02-25T13:57:00Z">
              <w:rPr>
                <w:spacing w:val="-1"/>
              </w:rPr>
            </w:rPrChange>
          </w:rPr>
          <w:t>Bird</w:t>
        </w:r>
        <w:r w:rsidRPr="00972672">
          <w:rPr>
            <w:sz w:val="24"/>
            <w:rPrChange w:id="56" w:author="Bryce Mihalevich" w:date="2016-02-25T13:57:00Z">
              <w:rPr/>
            </w:rPrChange>
          </w:rPr>
          <w:t xml:space="preserve"> </w:t>
        </w:r>
        <w:r w:rsidRPr="00972672">
          <w:rPr>
            <w:spacing w:val="-1"/>
            <w:sz w:val="24"/>
            <w:rPrChange w:id="57" w:author="Bryce Mihalevich" w:date="2016-02-25T13:57:00Z">
              <w:rPr>
                <w:spacing w:val="-1"/>
              </w:rPr>
            </w:rPrChange>
          </w:rPr>
          <w:t>Refuge.</w:t>
        </w:r>
        <w:r w:rsidRPr="00972672">
          <w:rPr>
            <w:sz w:val="24"/>
            <w:rPrChange w:id="58" w:author="Bryce Mihalevich" w:date="2016-02-25T13:57:00Z">
              <w:rPr/>
            </w:rPrChange>
          </w:rPr>
          <w:t xml:space="preserve"> </w:t>
        </w:r>
        <w:r w:rsidRPr="00972672">
          <w:rPr>
            <w:spacing w:val="2"/>
            <w:sz w:val="24"/>
            <w:rPrChange w:id="59" w:author="Bryce Mihalevich" w:date="2016-02-25T13:57:00Z">
              <w:rPr>
                <w:spacing w:val="2"/>
              </w:rPr>
            </w:rPrChange>
          </w:rPr>
          <w:t xml:space="preserve"> </w:t>
        </w:r>
        <w:r w:rsidRPr="00972672">
          <w:rPr>
            <w:spacing w:val="-1"/>
            <w:sz w:val="24"/>
            <w:rPrChange w:id="60" w:author="Bryce Mihalevich" w:date="2016-02-25T13:57:00Z">
              <w:rPr>
                <w:spacing w:val="-1"/>
              </w:rPr>
            </w:rPrChange>
          </w:rPr>
          <w:t>Bear</w:t>
        </w:r>
        <w:r w:rsidRPr="00972672">
          <w:rPr>
            <w:spacing w:val="1"/>
            <w:sz w:val="24"/>
            <w:rPrChange w:id="61" w:author="Bryce Mihalevich" w:date="2016-02-25T13:57:00Z">
              <w:rPr>
                <w:spacing w:val="1"/>
              </w:rPr>
            </w:rPrChange>
          </w:rPr>
          <w:t xml:space="preserve"> </w:t>
        </w:r>
        <w:r w:rsidRPr="00972672">
          <w:rPr>
            <w:sz w:val="24"/>
            <w:rPrChange w:id="62" w:author="Bryce Mihalevich" w:date="2016-02-25T13:57:00Z">
              <w:rPr/>
            </w:rPrChange>
          </w:rPr>
          <w:t>River</w:t>
        </w:r>
        <w:r w:rsidRPr="00972672">
          <w:rPr>
            <w:spacing w:val="-2"/>
            <w:sz w:val="24"/>
            <w:rPrChange w:id="63" w:author="Bryce Mihalevich" w:date="2016-02-25T13:57:00Z">
              <w:rPr>
                <w:spacing w:val="-2"/>
              </w:rPr>
            </w:rPrChange>
          </w:rPr>
          <w:t xml:space="preserve"> </w:t>
        </w:r>
        <w:r w:rsidRPr="00972672">
          <w:rPr>
            <w:sz w:val="24"/>
            <w:rPrChange w:id="64" w:author="Bryce Mihalevich" w:date="2016-02-25T13:57:00Z">
              <w:rPr/>
            </w:rPrChange>
          </w:rPr>
          <w:t>Water</w:t>
        </w:r>
        <w:r w:rsidRPr="00972672">
          <w:rPr>
            <w:spacing w:val="43"/>
            <w:sz w:val="24"/>
            <w:rPrChange w:id="65" w:author="Bryce Mihalevich" w:date="2016-02-25T13:57:00Z">
              <w:rPr>
                <w:spacing w:val="43"/>
              </w:rPr>
            </w:rPrChange>
          </w:rPr>
          <w:t xml:space="preserve"> </w:t>
        </w:r>
        <w:r w:rsidRPr="00972672">
          <w:rPr>
            <w:spacing w:val="-1"/>
            <w:sz w:val="24"/>
            <w:rPrChange w:id="66" w:author="Bryce Mihalevich" w:date="2016-02-25T13:57:00Z">
              <w:rPr>
                <w:spacing w:val="-1"/>
              </w:rPr>
            </w:rPrChange>
          </w:rPr>
          <w:t>Rights are</w:t>
        </w:r>
        <w:r w:rsidRPr="00972672">
          <w:rPr>
            <w:sz w:val="24"/>
            <w:rPrChange w:id="67" w:author="Bryce Mihalevich" w:date="2016-02-25T13:57:00Z">
              <w:rPr/>
            </w:rPrChange>
          </w:rPr>
          <w:t xml:space="preserve"> </w:t>
        </w:r>
        <w:proofErr w:type="gramStart"/>
        <w:r w:rsidRPr="00972672">
          <w:rPr>
            <w:sz w:val="24"/>
            <w:rPrChange w:id="68" w:author="Bryce Mihalevich" w:date="2016-02-25T13:57:00Z">
              <w:rPr/>
            </w:rPrChange>
          </w:rPr>
          <w:t>Highlighted</w:t>
        </w:r>
        <w:proofErr w:type="gramEnd"/>
        <w:r w:rsidRPr="00972672">
          <w:rPr>
            <w:sz w:val="24"/>
            <w:rPrChange w:id="69" w:author="Bryce Mihalevich" w:date="2016-02-25T13:57:00Z">
              <w:rPr>
                <w:sz w:val="20"/>
              </w:rPr>
            </w:rPrChange>
          </w:rPr>
          <w:t>.</w:t>
        </w:r>
        <w:r w:rsidRPr="00972672">
          <w:rPr>
            <w:position w:val="9"/>
            <w:sz w:val="16"/>
            <w:rPrChange w:id="70" w:author="Bryce Mihalevich" w:date="2016-02-25T13:57:00Z">
              <w:rPr>
                <w:position w:val="9"/>
                <w:sz w:val="13"/>
              </w:rPr>
            </w:rPrChange>
          </w:rPr>
          <w:t>9</w:t>
        </w:r>
      </w:ins>
      <w:commentRangeEnd w:id="42"/>
      <w:ins w:id="71" w:author="Bryce Mihalevich" w:date="2016-02-25T13:57:00Z">
        <w:r w:rsidR="00972672">
          <w:rPr>
            <w:rStyle w:val="CommentReference"/>
            <w:rFonts w:ascii="Times New Roman" w:eastAsiaTheme="minorEastAsia" w:hAnsi="Times New Roman"/>
          </w:rPr>
          <w:commentReference w:id="42"/>
        </w:r>
      </w:ins>
    </w:p>
    <w:p w14:paraId="7CD49259" w14:textId="77777777" w:rsidR="00796097" w:rsidRDefault="00796097" w:rsidP="00796097">
      <w:pPr>
        <w:spacing w:before="1"/>
        <w:rPr>
          <w:ins w:id="73" w:author="Bryce Mihalevich" w:date="2016-02-25T12:09:00Z"/>
          <w:rFonts w:eastAsia="Times New Roman" w:cs="Times New Roman"/>
          <w:sz w:val="11"/>
          <w:szCs w:val="11"/>
        </w:rPr>
      </w:pPr>
    </w:p>
    <w:tbl>
      <w:tblPr>
        <w:tblW w:w="5000" w:type="pct"/>
        <w:jc w:val="center"/>
        <w:tblCellMar>
          <w:left w:w="0" w:type="dxa"/>
          <w:right w:w="0" w:type="dxa"/>
        </w:tblCellMar>
        <w:tblLook w:val="01E0" w:firstRow="1" w:lastRow="1" w:firstColumn="1" w:lastColumn="1" w:noHBand="0" w:noVBand="0"/>
      </w:tblPr>
      <w:tblGrid>
        <w:gridCol w:w="1172"/>
        <w:gridCol w:w="721"/>
        <w:gridCol w:w="1173"/>
        <w:gridCol w:w="1082"/>
        <w:gridCol w:w="1170"/>
        <w:gridCol w:w="1981"/>
        <w:gridCol w:w="1353"/>
        <w:tblGridChange w:id="74">
          <w:tblGrid>
            <w:gridCol w:w="102"/>
            <w:gridCol w:w="1070"/>
            <w:gridCol w:w="102"/>
            <w:gridCol w:w="619"/>
            <w:gridCol w:w="102"/>
            <w:gridCol w:w="1071"/>
            <w:gridCol w:w="102"/>
            <w:gridCol w:w="980"/>
            <w:gridCol w:w="102"/>
            <w:gridCol w:w="1068"/>
            <w:gridCol w:w="102"/>
            <w:gridCol w:w="1879"/>
            <w:gridCol w:w="102"/>
            <w:gridCol w:w="1251"/>
            <w:gridCol w:w="102"/>
          </w:tblGrid>
        </w:tblGridChange>
      </w:tblGrid>
      <w:tr w:rsidR="00BA7E44" w:rsidRPr="00BA7E44" w14:paraId="11C071EC" w14:textId="77777777" w:rsidTr="00BA7E44">
        <w:trPr>
          <w:trHeight w:hRule="exact" w:val="468"/>
          <w:jc w:val="center"/>
          <w:ins w:id="75" w:author="Bryce Mihalevich" w:date="2016-02-25T12:09:00Z"/>
        </w:trPr>
        <w:tc>
          <w:tcPr>
            <w:tcW w:w="677" w:type="pct"/>
            <w:tcBorders>
              <w:top w:val="single" w:sz="5" w:space="0" w:color="000000"/>
              <w:left w:val="single" w:sz="5" w:space="0" w:color="000000"/>
              <w:bottom w:val="single" w:sz="5" w:space="0" w:color="000000"/>
              <w:right w:val="single" w:sz="5" w:space="0" w:color="000000"/>
            </w:tcBorders>
          </w:tcPr>
          <w:p w14:paraId="01FF4C62" w14:textId="77777777" w:rsidR="00796097" w:rsidRPr="00BA7E44" w:rsidRDefault="00796097">
            <w:pPr>
              <w:jc w:val="center"/>
              <w:rPr>
                <w:ins w:id="76" w:author="Bryce Mihalevich" w:date="2016-02-25T12:09:00Z"/>
                <w:rFonts w:eastAsia="Times New Roman" w:cs="Times New Roman"/>
                <w:b/>
                <w:sz w:val="20"/>
                <w:szCs w:val="20"/>
                <w:rPrChange w:id="77" w:author="Bryce Mihalevich" w:date="2016-02-25T13:52:00Z">
                  <w:rPr>
                    <w:ins w:id="78" w:author="Bryce Mihalevich" w:date="2016-02-25T12:09:00Z"/>
                    <w:rFonts w:eastAsia="Times New Roman" w:cs="Times New Roman"/>
                    <w:szCs w:val="20"/>
                  </w:rPr>
                </w:rPrChange>
              </w:rPr>
              <w:pPrChange w:id="79" w:author="Bryce Mihalevich" w:date="2016-02-25T13:50:00Z">
                <w:pPr>
                  <w:pStyle w:val="TableParagraph"/>
                  <w:spacing w:before="112"/>
                  <w:ind w:left="286"/>
                </w:pPr>
              </w:pPrChange>
            </w:pPr>
            <w:ins w:id="80" w:author="Bryce Mihalevich" w:date="2016-02-25T12:09:00Z">
              <w:r w:rsidRPr="00BA7E44">
                <w:rPr>
                  <w:rFonts w:cs="Times New Roman"/>
                  <w:b/>
                  <w:sz w:val="20"/>
                  <w:szCs w:val="20"/>
                  <w:rPrChange w:id="81" w:author="Bryce Mihalevich" w:date="2016-02-25T13:52:00Z">
                    <w:rPr/>
                  </w:rPrChange>
                </w:rPr>
                <w:t>Source</w:t>
              </w:r>
            </w:ins>
          </w:p>
        </w:tc>
        <w:tc>
          <w:tcPr>
            <w:tcW w:w="416" w:type="pct"/>
            <w:tcBorders>
              <w:top w:val="single" w:sz="5" w:space="0" w:color="000000"/>
              <w:left w:val="single" w:sz="5" w:space="0" w:color="000000"/>
              <w:bottom w:val="single" w:sz="5" w:space="0" w:color="000000"/>
              <w:right w:val="single" w:sz="5" w:space="0" w:color="000000"/>
            </w:tcBorders>
          </w:tcPr>
          <w:p w14:paraId="3A21FC61" w14:textId="77777777" w:rsidR="00796097" w:rsidRPr="00BA7E44" w:rsidRDefault="00796097">
            <w:pPr>
              <w:jc w:val="center"/>
              <w:rPr>
                <w:ins w:id="82" w:author="Bryce Mihalevich" w:date="2016-02-25T12:09:00Z"/>
                <w:rFonts w:eastAsia="Times New Roman" w:cs="Times New Roman"/>
                <w:b/>
                <w:sz w:val="20"/>
                <w:szCs w:val="20"/>
                <w:rPrChange w:id="83" w:author="Bryce Mihalevich" w:date="2016-02-25T13:52:00Z">
                  <w:rPr>
                    <w:ins w:id="84" w:author="Bryce Mihalevich" w:date="2016-02-25T12:09:00Z"/>
                    <w:rFonts w:eastAsia="Times New Roman" w:cs="Times New Roman"/>
                    <w:szCs w:val="20"/>
                  </w:rPr>
                </w:rPrChange>
              </w:rPr>
              <w:pPrChange w:id="85" w:author="Bryce Mihalevich" w:date="2016-02-25T13:50:00Z">
                <w:pPr>
                  <w:pStyle w:val="TableParagraph"/>
                  <w:spacing w:before="112"/>
                  <w:ind w:left="15"/>
                </w:pPr>
              </w:pPrChange>
            </w:pPr>
            <w:ins w:id="86" w:author="Bryce Mihalevich" w:date="2016-02-25T12:09:00Z">
              <w:r w:rsidRPr="00BA7E44">
                <w:rPr>
                  <w:rFonts w:cs="Times New Roman"/>
                  <w:b/>
                  <w:sz w:val="20"/>
                  <w:szCs w:val="20"/>
                  <w:rPrChange w:id="87" w:author="Bryce Mihalevich" w:date="2016-02-25T13:52:00Z">
                    <w:rPr/>
                  </w:rPrChange>
                </w:rPr>
                <w:t>Priority</w:t>
              </w:r>
            </w:ins>
          </w:p>
        </w:tc>
        <w:tc>
          <w:tcPr>
            <w:tcW w:w="678" w:type="pct"/>
            <w:tcBorders>
              <w:top w:val="single" w:sz="5" w:space="0" w:color="000000"/>
              <w:left w:val="single" w:sz="5" w:space="0" w:color="000000"/>
              <w:bottom w:val="single" w:sz="5" w:space="0" w:color="000000"/>
              <w:right w:val="single" w:sz="5" w:space="0" w:color="000000"/>
            </w:tcBorders>
          </w:tcPr>
          <w:p w14:paraId="44DBF898" w14:textId="77777777" w:rsidR="00796097" w:rsidRPr="00BA7E44" w:rsidRDefault="00796097">
            <w:pPr>
              <w:jc w:val="center"/>
              <w:rPr>
                <w:ins w:id="88" w:author="Bryce Mihalevich" w:date="2016-02-25T12:09:00Z"/>
                <w:rFonts w:eastAsia="Times New Roman" w:cs="Times New Roman"/>
                <w:b/>
                <w:sz w:val="20"/>
                <w:szCs w:val="20"/>
                <w:rPrChange w:id="89" w:author="Bryce Mihalevich" w:date="2016-02-25T13:52:00Z">
                  <w:rPr>
                    <w:ins w:id="90" w:author="Bryce Mihalevich" w:date="2016-02-25T12:09:00Z"/>
                    <w:rFonts w:eastAsia="Times New Roman" w:cs="Times New Roman"/>
                    <w:szCs w:val="20"/>
                  </w:rPr>
                </w:rPrChange>
              </w:rPr>
              <w:pPrChange w:id="91" w:author="Bryce Mihalevich" w:date="2016-02-25T13:50:00Z">
                <w:pPr>
                  <w:pStyle w:val="TableParagraph"/>
                  <w:ind w:left="140" w:right="139" w:firstLine="55"/>
                </w:pPr>
              </w:pPrChange>
            </w:pPr>
            <w:ins w:id="92" w:author="Bryce Mihalevich" w:date="2016-02-25T12:09:00Z">
              <w:r w:rsidRPr="00BA7E44">
                <w:rPr>
                  <w:rFonts w:cs="Times New Roman"/>
                  <w:b/>
                  <w:spacing w:val="-1"/>
                  <w:sz w:val="20"/>
                  <w:szCs w:val="20"/>
                  <w:rPrChange w:id="93" w:author="Bryce Mihalevich" w:date="2016-02-25T13:52:00Z">
                    <w:rPr>
                      <w:spacing w:val="-1"/>
                    </w:rPr>
                  </w:rPrChange>
                </w:rPr>
                <w:t>Quantity</w:t>
              </w:r>
              <w:r w:rsidRPr="00BA7E44">
                <w:rPr>
                  <w:rFonts w:cs="Times New Roman"/>
                  <w:b/>
                  <w:spacing w:val="27"/>
                  <w:w w:val="99"/>
                  <w:sz w:val="20"/>
                  <w:szCs w:val="20"/>
                  <w:rPrChange w:id="94" w:author="Bryce Mihalevich" w:date="2016-02-25T13:52:00Z">
                    <w:rPr>
                      <w:spacing w:val="27"/>
                      <w:w w:val="99"/>
                    </w:rPr>
                  </w:rPrChange>
                </w:rPr>
                <w:t xml:space="preserve"> </w:t>
              </w:r>
              <w:r w:rsidRPr="00BA7E44">
                <w:rPr>
                  <w:rFonts w:cs="Times New Roman"/>
                  <w:b/>
                  <w:w w:val="95"/>
                  <w:sz w:val="20"/>
                  <w:szCs w:val="20"/>
                  <w:rPrChange w:id="95" w:author="Bryce Mihalevich" w:date="2016-02-25T13:52:00Z">
                    <w:rPr>
                      <w:w w:val="95"/>
                    </w:rPr>
                  </w:rPrChange>
                </w:rPr>
                <w:t>(acre-feet)</w:t>
              </w:r>
            </w:ins>
          </w:p>
        </w:tc>
        <w:tc>
          <w:tcPr>
            <w:tcW w:w="625" w:type="pct"/>
            <w:tcBorders>
              <w:top w:val="single" w:sz="5" w:space="0" w:color="000000"/>
              <w:left w:val="single" w:sz="5" w:space="0" w:color="000000"/>
              <w:bottom w:val="single" w:sz="5" w:space="0" w:color="000000"/>
              <w:right w:val="single" w:sz="5" w:space="0" w:color="000000"/>
            </w:tcBorders>
          </w:tcPr>
          <w:p w14:paraId="45DCCA84" w14:textId="77777777" w:rsidR="00796097" w:rsidRPr="00BA7E44" w:rsidRDefault="00796097">
            <w:pPr>
              <w:jc w:val="center"/>
              <w:rPr>
                <w:ins w:id="96" w:author="Bryce Mihalevich" w:date="2016-02-25T12:09:00Z"/>
                <w:rFonts w:eastAsia="Times New Roman" w:cs="Times New Roman"/>
                <w:b/>
                <w:sz w:val="20"/>
                <w:szCs w:val="20"/>
                <w:rPrChange w:id="97" w:author="Bryce Mihalevich" w:date="2016-02-25T13:52:00Z">
                  <w:rPr>
                    <w:ins w:id="98" w:author="Bryce Mihalevich" w:date="2016-02-25T12:09:00Z"/>
                    <w:rFonts w:eastAsia="Times New Roman" w:cs="Times New Roman"/>
                    <w:szCs w:val="20"/>
                  </w:rPr>
                </w:rPrChange>
              </w:rPr>
              <w:pPrChange w:id="99" w:author="Bryce Mihalevich" w:date="2016-02-25T13:50:00Z">
                <w:pPr>
                  <w:pStyle w:val="TableParagraph"/>
                  <w:ind w:left="349" w:right="58" w:hanging="293"/>
                </w:pPr>
              </w:pPrChange>
            </w:pPr>
            <w:ins w:id="100" w:author="Bryce Mihalevich" w:date="2016-02-25T12:09:00Z">
              <w:r w:rsidRPr="00BA7E44">
                <w:rPr>
                  <w:rFonts w:cs="Times New Roman"/>
                  <w:b/>
                  <w:sz w:val="20"/>
                  <w:szCs w:val="20"/>
                  <w:rPrChange w:id="101" w:author="Bryce Mihalevich" w:date="2016-02-25T13:52:00Z">
                    <w:rPr/>
                  </w:rPrChange>
                </w:rPr>
                <w:t>Flow</w:t>
              </w:r>
              <w:r w:rsidRPr="00BA7E44">
                <w:rPr>
                  <w:rFonts w:cs="Times New Roman"/>
                  <w:b/>
                  <w:spacing w:val="-7"/>
                  <w:sz w:val="20"/>
                  <w:szCs w:val="20"/>
                  <w:rPrChange w:id="102" w:author="Bryce Mihalevich" w:date="2016-02-25T13:52:00Z">
                    <w:rPr>
                      <w:spacing w:val="-7"/>
                    </w:rPr>
                  </w:rPrChange>
                </w:rPr>
                <w:t xml:space="preserve"> </w:t>
              </w:r>
              <w:r w:rsidRPr="00BA7E44">
                <w:rPr>
                  <w:rFonts w:cs="Times New Roman"/>
                  <w:b/>
                  <w:sz w:val="20"/>
                  <w:szCs w:val="20"/>
                  <w:rPrChange w:id="103" w:author="Bryce Mihalevich" w:date="2016-02-25T13:52:00Z">
                    <w:rPr/>
                  </w:rPrChange>
                </w:rPr>
                <w:t>Right</w:t>
              </w:r>
              <w:r w:rsidRPr="00BA7E44">
                <w:rPr>
                  <w:rFonts w:cs="Times New Roman"/>
                  <w:b/>
                  <w:spacing w:val="21"/>
                  <w:w w:val="99"/>
                  <w:sz w:val="20"/>
                  <w:szCs w:val="20"/>
                  <w:rPrChange w:id="104" w:author="Bryce Mihalevich" w:date="2016-02-25T13:52:00Z">
                    <w:rPr>
                      <w:spacing w:val="21"/>
                      <w:w w:val="99"/>
                    </w:rPr>
                  </w:rPrChange>
                </w:rPr>
                <w:t xml:space="preserve"> </w:t>
              </w:r>
              <w:r w:rsidRPr="00BA7E44">
                <w:rPr>
                  <w:rFonts w:cs="Times New Roman"/>
                  <w:b/>
                  <w:sz w:val="20"/>
                  <w:szCs w:val="20"/>
                  <w:rPrChange w:id="105" w:author="Bryce Mihalevich" w:date="2016-02-25T13:52:00Z">
                    <w:rPr/>
                  </w:rPrChange>
                </w:rPr>
                <w:t>(</w:t>
              </w:r>
              <w:proofErr w:type="spellStart"/>
              <w:r w:rsidRPr="00BA7E44">
                <w:rPr>
                  <w:rFonts w:cs="Times New Roman"/>
                  <w:b/>
                  <w:sz w:val="20"/>
                  <w:szCs w:val="20"/>
                  <w:rPrChange w:id="106" w:author="Bryce Mihalevich" w:date="2016-02-25T13:52:00Z">
                    <w:rPr/>
                  </w:rPrChange>
                </w:rPr>
                <w:t>cfs</w:t>
              </w:r>
              <w:proofErr w:type="spellEnd"/>
              <w:r w:rsidRPr="00BA7E44">
                <w:rPr>
                  <w:rFonts w:cs="Times New Roman"/>
                  <w:b/>
                  <w:sz w:val="20"/>
                  <w:szCs w:val="20"/>
                  <w:rPrChange w:id="107" w:author="Bryce Mihalevich" w:date="2016-02-25T13:52:00Z">
                    <w:rPr/>
                  </w:rPrChange>
                </w:rPr>
                <w:t>)</w:t>
              </w:r>
            </w:ins>
          </w:p>
        </w:tc>
        <w:tc>
          <w:tcPr>
            <w:tcW w:w="676" w:type="pct"/>
            <w:tcBorders>
              <w:top w:val="single" w:sz="5" w:space="0" w:color="000000"/>
              <w:left w:val="single" w:sz="5" w:space="0" w:color="000000"/>
              <w:bottom w:val="single" w:sz="5" w:space="0" w:color="000000"/>
              <w:right w:val="single" w:sz="5" w:space="0" w:color="000000"/>
            </w:tcBorders>
          </w:tcPr>
          <w:p w14:paraId="425207FD" w14:textId="77777777" w:rsidR="00796097" w:rsidRPr="00BA7E44" w:rsidRDefault="00796097">
            <w:pPr>
              <w:jc w:val="center"/>
              <w:rPr>
                <w:ins w:id="108" w:author="Bryce Mihalevich" w:date="2016-02-25T12:09:00Z"/>
                <w:rFonts w:eastAsia="Times New Roman" w:cs="Times New Roman"/>
                <w:b/>
                <w:sz w:val="20"/>
                <w:szCs w:val="20"/>
                <w:rPrChange w:id="109" w:author="Bryce Mihalevich" w:date="2016-02-25T13:52:00Z">
                  <w:rPr>
                    <w:ins w:id="110" w:author="Bryce Mihalevich" w:date="2016-02-25T12:09:00Z"/>
                    <w:rFonts w:eastAsia="Times New Roman" w:cs="Times New Roman"/>
                    <w:szCs w:val="20"/>
                  </w:rPr>
                </w:rPrChange>
              </w:rPr>
              <w:pPrChange w:id="111" w:author="Bryce Mihalevich" w:date="2016-02-25T13:50:00Z">
                <w:pPr>
                  <w:pStyle w:val="TableParagraph"/>
                  <w:ind w:left="222" w:right="226" w:firstLine="117"/>
                </w:pPr>
              </w:pPrChange>
            </w:pPr>
            <w:ins w:id="112" w:author="Bryce Mihalevich" w:date="2016-02-25T12:09:00Z">
              <w:r w:rsidRPr="00BA7E44">
                <w:rPr>
                  <w:rFonts w:cs="Times New Roman"/>
                  <w:b/>
                  <w:sz w:val="20"/>
                  <w:szCs w:val="20"/>
                  <w:rPrChange w:id="113" w:author="Bryce Mihalevich" w:date="2016-02-25T13:52:00Z">
                    <w:rPr/>
                  </w:rPrChange>
                </w:rPr>
                <w:t>Right</w:t>
              </w:r>
              <w:r w:rsidRPr="00BA7E44">
                <w:rPr>
                  <w:rFonts w:cs="Times New Roman"/>
                  <w:b/>
                  <w:spacing w:val="21"/>
                  <w:w w:val="99"/>
                  <w:sz w:val="20"/>
                  <w:szCs w:val="20"/>
                  <w:rPrChange w:id="114" w:author="Bryce Mihalevich" w:date="2016-02-25T13:52:00Z">
                    <w:rPr>
                      <w:spacing w:val="21"/>
                      <w:w w:val="99"/>
                    </w:rPr>
                  </w:rPrChange>
                </w:rPr>
                <w:t xml:space="preserve"> </w:t>
              </w:r>
              <w:r w:rsidRPr="00BA7E44">
                <w:rPr>
                  <w:rFonts w:cs="Times New Roman"/>
                  <w:b/>
                  <w:spacing w:val="-1"/>
                  <w:w w:val="95"/>
                  <w:sz w:val="20"/>
                  <w:szCs w:val="20"/>
                  <w:rPrChange w:id="115" w:author="Bryce Mihalevich" w:date="2016-02-25T13:52:00Z">
                    <w:rPr>
                      <w:spacing w:val="-1"/>
                      <w:w w:val="95"/>
                    </w:rPr>
                  </w:rPrChange>
                </w:rPr>
                <w:t>Number</w:t>
              </w:r>
            </w:ins>
          </w:p>
        </w:tc>
        <w:tc>
          <w:tcPr>
            <w:tcW w:w="1145" w:type="pct"/>
            <w:tcBorders>
              <w:top w:val="single" w:sz="5" w:space="0" w:color="000000"/>
              <w:left w:val="single" w:sz="5" w:space="0" w:color="000000"/>
              <w:bottom w:val="single" w:sz="5" w:space="0" w:color="000000"/>
              <w:right w:val="single" w:sz="5" w:space="0" w:color="000000"/>
            </w:tcBorders>
          </w:tcPr>
          <w:p w14:paraId="60094D2D" w14:textId="77777777" w:rsidR="00796097" w:rsidRPr="00BA7E44" w:rsidRDefault="00796097">
            <w:pPr>
              <w:jc w:val="center"/>
              <w:rPr>
                <w:ins w:id="116" w:author="Bryce Mihalevich" w:date="2016-02-25T12:09:00Z"/>
                <w:rFonts w:eastAsia="Times New Roman" w:cs="Times New Roman"/>
                <w:b/>
                <w:sz w:val="20"/>
                <w:szCs w:val="20"/>
                <w:rPrChange w:id="117" w:author="Bryce Mihalevich" w:date="2016-02-25T13:52:00Z">
                  <w:rPr>
                    <w:ins w:id="118" w:author="Bryce Mihalevich" w:date="2016-02-25T12:09:00Z"/>
                    <w:rFonts w:eastAsia="Times New Roman" w:cs="Times New Roman"/>
                    <w:szCs w:val="20"/>
                  </w:rPr>
                </w:rPrChange>
              </w:rPr>
              <w:pPrChange w:id="119" w:author="Bryce Mihalevich" w:date="2016-02-25T13:50:00Z">
                <w:pPr>
                  <w:pStyle w:val="TableParagraph"/>
                  <w:spacing w:before="112"/>
                  <w:ind w:left="380"/>
                </w:pPr>
              </w:pPrChange>
            </w:pPr>
            <w:ins w:id="120" w:author="Bryce Mihalevich" w:date="2016-02-25T12:09:00Z">
              <w:r w:rsidRPr="00BA7E44">
                <w:rPr>
                  <w:rFonts w:cs="Times New Roman"/>
                  <w:b/>
                  <w:sz w:val="20"/>
                  <w:szCs w:val="20"/>
                  <w:rPrChange w:id="121" w:author="Bryce Mihalevich" w:date="2016-02-25T13:52:00Z">
                    <w:rPr/>
                  </w:rPrChange>
                </w:rPr>
                <w:t>Beneficial</w:t>
              </w:r>
              <w:r w:rsidRPr="00BA7E44">
                <w:rPr>
                  <w:rFonts w:cs="Times New Roman"/>
                  <w:b/>
                  <w:spacing w:val="-13"/>
                  <w:sz w:val="20"/>
                  <w:szCs w:val="20"/>
                  <w:rPrChange w:id="122" w:author="Bryce Mihalevich" w:date="2016-02-25T13:52:00Z">
                    <w:rPr>
                      <w:spacing w:val="-13"/>
                    </w:rPr>
                  </w:rPrChange>
                </w:rPr>
                <w:t xml:space="preserve"> </w:t>
              </w:r>
              <w:r w:rsidRPr="00BA7E44">
                <w:rPr>
                  <w:rFonts w:cs="Times New Roman"/>
                  <w:b/>
                  <w:spacing w:val="-1"/>
                  <w:sz w:val="20"/>
                  <w:szCs w:val="20"/>
                  <w:rPrChange w:id="123" w:author="Bryce Mihalevich" w:date="2016-02-25T13:52:00Z">
                    <w:rPr>
                      <w:spacing w:val="-1"/>
                    </w:rPr>
                  </w:rPrChange>
                </w:rPr>
                <w:t>Use</w:t>
              </w:r>
            </w:ins>
          </w:p>
        </w:tc>
        <w:tc>
          <w:tcPr>
            <w:tcW w:w="782" w:type="pct"/>
            <w:tcBorders>
              <w:top w:val="single" w:sz="5" w:space="0" w:color="000000"/>
              <w:left w:val="single" w:sz="5" w:space="0" w:color="000000"/>
              <w:bottom w:val="single" w:sz="5" w:space="0" w:color="000000"/>
              <w:right w:val="single" w:sz="5" w:space="0" w:color="000000"/>
            </w:tcBorders>
          </w:tcPr>
          <w:p w14:paraId="5FE29023" w14:textId="77777777" w:rsidR="00796097" w:rsidRPr="00BA7E44" w:rsidRDefault="00796097">
            <w:pPr>
              <w:jc w:val="center"/>
              <w:rPr>
                <w:ins w:id="124" w:author="Bryce Mihalevich" w:date="2016-02-25T12:09:00Z"/>
                <w:rFonts w:eastAsia="Times New Roman" w:cs="Times New Roman"/>
                <w:b/>
                <w:sz w:val="20"/>
                <w:szCs w:val="20"/>
                <w:rPrChange w:id="125" w:author="Bryce Mihalevich" w:date="2016-02-25T13:52:00Z">
                  <w:rPr>
                    <w:ins w:id="126" w:author="Bryce Mihalevich" w:date="2016-02-25T12:09:00Z"/>
                    <w:rFonts w:eastAsia="Times New Roman" w:cs="Times New Roman"/>
                    <w:szCs w:val="20"/>
                  </w:rPr>
                </w:rPrChange>
              </w:rPr>
              <w:pPrChange w:id="127" w:author="Bryce Mihalevich" w:date="2016-02-25T13:50:00Z">
                <w:pPr>
                  <w:pStyle w:val="TableParagraph"/>
                  <w:spacing w:before="112"/>
                  <w:ind w:right="4"/>
                  <w:jc w:val="center"/>
                </w:pPr>
              </w:pPrChange>
            </w:pPr>
            <w:ins w:id="128" w:author="Bryce Mihalevich" w:date="2016-02-25T12:09:00Z">
              <w:r w:rsidRPr="00BA7E44">
                <w:rPr>
                  <w:rFonts w:cs="Times New Roman"/>
                  <w:b/>
                  <w:sz w:val="20"/>
                  <w:szCs w:val="20"/>
                  <w:rPrChange w:id="129" w:author="Bryce Mihalevich" w:date="2016-02-25T13:52:00Z">
                    <w:rPr/>
                  </w:rPrChange>
                </w:rPr>
                <w:t>Type</w:t>
              </w:r>
            </w:ins>
          </w:p>
        </w:tc>
      </w:tr>
      <w:tr w:rsidR="00BA7E44" w:rsidRPr="00BA7E44" w14:paraId="59321BEB" w14:textId="77777777" w:rsidTr="00BA7E44">
        <w:trPr>
          <w:trHeight w:hRule="exact" w:val="470"/>
          <w:jc w:val="center"/>
          <w:ins w:id="130" w:author="Bryce Mihalevich" w:date="2016-02-25T12:09:00Z"/>
        </w:trPr>
        <w:tc>
          <w:tcPr>
            <w:tcW w:w="677" w:type="pct"/>
            <w:tcBorders>
              <w:top w:val="single" w:sz="5" w:space="0" w:color="000000"/>
              <w:left w:val="single" w:sz="5" w:space="0" w:color="000000"/>
              <w:bottom w:val="single" w:sz="5" w:space="0" w:color="000000"/>
              <w:right w:val="single" w:sz="5" w:space="0" w:color="000000"/>
            </w:tcBorders>
          </w:tcPr>
          <w:p w14:paraId="1EDF3118" w14:textId="77777777" w:rsidR="00796097" w:rsidRPr="00BA7E44" w:rsidRDefault="00796097">
            <w:pPr>
              <w:jc w:val="center"/>
              <w:rPr>
                <w:ins w:id="131" w:author="Bryce Mihalevich" w:date="2016-02-25T12:09:00Z"/>
                <w:rFonts w:eastAsia="Times New Roman" w:cs="Times New Roman"/>
                <w:sz w:val="20"/>
                <w:szCs w:val="20"/>
                <w:rPrChange w:id="132" w:author="Bryce Mihalevich" w:date="2016-02-25T13:50:00Z">
                  <w:rPr>
                    <w:ins w:id="133" w:author="Bryce Mihalevich" w:date="2016-02-25T12:09:00Z"/>
                    <w:rFonts w:eastAsia="Times New Roman" w:cs="Times New Roman"/>
                    <w:szCs w:val="20"/>
                  </w:rPr>
                </w:rPrChange>
              </w:rPr>
              <w:pPrChange w:id="134" w:author="Bryce Mihalevich" w:date="2016-02-25T13:50:00Z">
                <w:pPr>
                  <w:pStyle w:val="TableParagraph"/>
                  <w:spacing w:line="237" w:lineRule="auto"/>
                  <w:ind w:left="15" w:right="16" w:firstLine="208"/>
                </w:pPr>
              </w:pPrChange>
            </w:pPr>
            <w:ins w:id="135" w:author="Bryce Mihalevich" w:date="2016-02-25T12:09:00Z">
              <w:r w:rsidRPr="00BA7E44">
                <w:rPr>
                  <w:rFonts w:cs="Times New Roman"/>
                  <w:spacing w:val="-1"/>
                  <w:sz w:val="20"/>
                  <w:szCs w:val="20"/>
                  <w:rPrChange w:id="136" w:author="Bryce Mihalevich" w:date="2016-02-25T13:50:00Z">
                    <w:rPr>
                      <w:spacing w:val="-1"/>
                    </w:rPr>
                  </w:rPrChange>
                </w:rPr>
                <w:t>Stauffer-</w:t>
              </w:r>
              <w:r w:rsidRPr="00BA7E44">
                <w:rPr>
                  <w:rFonts w:cs="Times New Roman"/>
                  <w:spacing w:val="28"/>
                  <w:w w:val="99"/>
                  <w:sz w:val="20"/>
                  <w:szCs w:val="20"/>
                  <w:rPrChange w:id="137" w:author="Bryce Mihalevich" w:date="2016-02-25T13:50:00Z">
                    <w:rPr>
                      <w:spacing w:val="28"/>
                      <w:w w:val="99"/>
                    </w:rPr>
                  </w:rPrChange>
                </w:rPr>
                <w:t xml:space="preserve"> </w:t>
              </w:r>
              <w:r w:rsidRPr="00BA7E44">
                <w:rPr>
                  <w:rFonts w:cs="Times New Roman"/>
                  <w:spacing w:val="-1"/>
                  <w:sz w:val="20"/>
                  <w:szCs w:val="20"/>
                  <w:rPrChange w:id="138" w:author="Bryce Mihalevich" w:date="2016-02-25T13:50:00Z">
                    <w:rPr>
                      <w:spacing w:val="-1"/>
                    </w:rPr>
                  </w:rPrChange>
                </w:rPr>
                <w:t>Packer</w:t>
              </w:r>
              <w:r w:rsidRPr="00BA7E44">
                <w:rPr>
                  <w:rFonts w:cs="Times New Roman"/>
                  <w:spacing w:val="-10"/>
                  <w:sz w:val="20"/>
                  <w:szCs w:val="20"/>
                  <w:rPrChange w:id="139" w:author="Bryce Mihalevich" w:date="2016-02-25T13:50:00Z">
                    <w:rPr>
                      <w:spacing w:val="-10"/>
                    </w:rPr>
                  </w:rPrChange>
                </w:rPr>
                <w:t xml:space="preserve"> </w:t>
              </w:r>
              <w:r w:rsidRPr="00BA7E44">
                <w:rPr>
                  <w:rFonts w:cs="Times New Roman"/>
                  <w:spacing w:val="-1"/>
                  <w:sz w:val="20"/>
                  <w:szCs w:val="20"/>
                  <w:rPrChange w:id="140" w:author="Bryce Mihalevich" w:date="2016-02-25T13:50:00Z">
                    <w:rPr>
                      <w:spacing w:val="-1"/>
                    </w:rPr>
                  </w:rPrChange>
                </w:rPr>
                <w:t>Spring</w:t>
              </w:r>
            </w:ins>
          </w:p>
        </w:tc>
        <w:tc>
          <w:tcPr>
            <w:tcW w:w="416" w:type="pct"/>
            <w:tcBorders>
              <w:top w:val="single" w:sz="5" w:space="0" w:color="000000"/>
              <w:left w:val="single" w:sz="5" w:space="0" w:color="000000"/>
              <w:bottom w:val="single" w:sz="5" w:space="0" w:color="000000"/>
              <w:right w:val="single" w:sz="5" w:space="0" w:color="000000"/>
            </w:tcBorders>
          </w:tcPr>
          <w:p w14:paraId="736B2EB2" w14:textId="77777777" w:rsidR="00796097" w:rsidRPr="00BA7E44" w:rsidRDefault="00796097">
            <w:pPr>
              <w:jc w:val="center"/>
              <w:rPr>
                <w:ins w:id="141" w:author="Bryce Mihalevich" w:date="2016-02-25T12:09:00Z"/>
                <w:rFonts w:eastAsia="Times New Roman" w:cs="Times New Roman"/>
                <w:sz w:val="20"/>
                <w:szCs w:val="20"/>
                <w:rPrChange w:id="142" w:author="Bryce Mihalevich" w:date="2016-02-25T13:50:00Z">
                  <w:rPr>
                    <w:ins w:id="143" w:author="Bryce Mihalevich" w:date="2016-02-25T12:09:00Z"/>
                    <w:rFonts w:eastAsia="Times New Roman" w:cs="Times New Roman"/>
                    <w:szCs w:val="20"/>
                  </w:rPr>
                </w:rPrChange>
              </w:rPr>
              <w:pPrChange w:id="144" w:author="Bryce Mihalevich" w:date="2016-02-25T13:50:00Z">
                <w:pPr>
                  <w:pStyle w:val="TableParagraph"/>
                  <w:spacing w:before="107"/>
                  <w:ind w:left="152"/>
                </w:pPr>
              </w:pPrChange>
            </w:pPr>
            <w:ins w:id="145" w:author="Bryce Mihalevich" w:date="2016-02-25T12:09:00Z">
              <w:r w:rsidRPr="00BA7E44">
                <w:rPr>
                  <w:rFonts w:cs="Times New Roman"/>
                  <w:spacing w:val="1"/>
                  <w:sz w:val="20"/>
                  <w:szCs w:val="20"/>
                  <w:rPrChange w:id="146" w:author="Bryce Mihalevich" w:date="2016-02-25T13:50:00Z">
                    <w:rPr>
                      <w:spacing w:val="1"/>
                    </w:rPr>
                  </w:rPrChange>
                </w:rPr>
                <w:t>1860</w:t>
              </w:r>
            </w:ins>
          </w:p>
        </w:tc>
        <w:tc>
          <w:tcPr>
            <w:tcW w:w="678" w:type="pct"/>
            <w:tcBorders>
              <w:top w:val="single" w:sz="5" w:space="0" w:color="000000"/>
              <w:left w:val="single" w:sz="5" w:space="0" w:color="000000"/>
              <w:bottom w:val="single" w:sz="5" w:space="0" w:color="000000"/>
              <w:right w:val="single" w:sz="5" w:space="0" w:color="000000"/>
            </w:tcBorders>
          </w:tcPr>
          <w:p w14:paraId="71EB5FB7" w14:textId="77777777" w:rsidR="00796097" w:rsidRPr="00BA7E44" w:rsidRDefault="00796097">
            <w:pPr>
              <w:jc w:val="center"/>
              <w:rPr>
                <w:ins w:id="147" w:author="Bryce Mihalevich" w:date="2016-02-25T12:09:00Z"/>
                <w:rFonts w:eastAsia="Times New Roman" w:cs="Times New Roman"/>
                <w:sz w:val="20"/>
                <w:szCs w:val="20"/>
                <w:rPrChange w:id="148" w:author="Bryce Mihalevich" w:date="2016-02-25T13:50:00Z">
                  <w:rPr>
                    <w:ins w:id="149" w:author="Bryce Mihalevich" w:date="2016-02-25T12:09:00Z"/>
                    <w:rFonts w:eastAsia="Times New Roman" w:cs="Times New Roman"/>
                    <w:szCs w:val="20"/>
                  </w:rPr>
                </w:rPrChange>
              </w:rPr>
              <w:pPrChange w:id="150" w:author="Bryce Mihalevich" w:date="2016-02-25T13:50:00Z">
                <w:pPr>
                  <w:pStyle w:val="TableParagraph"/>
                  <w:spacing w:before="107"/>
                  <w:ind w:left="609"/>
                </w:pPr>
              </w:pPrChange>
            </w:pPr>
            <w:ins w:id="151" w:author="Bryce Mihalevich" w:date="2016-02-25T12:09:00Z">
              <w:r w:rsidRPr="00BA7E44">
                <w:rPr>
                  <w:rFonts w:cs="Times New Roman"/>
                  <w:w w:val="95"/>
                  <w:sz w:val="20"/>
                  <w:szCs w:val="20"/>
                  <w:rPrChange w:id="152" w:author="Bryce Mihalevich" w:date="2016-02-25T13:50:00Z">
                    <w:rPr>
                      <w:w w:val="95"/>
                    </w:rPr>
                  </w:rPrChange>
                </w:rPr>
                <w:t>149.19</w:t>
              </w:r>
            </w:ins>
          </w:p>
        </w:tc>
        <w:tc>
          <w:tcPr>
            <w:tcW w:w="625" w:type="pct"/>
            <w:tcBorders>
              <w:top w:val="single" w:sz="5" w:space="0" w:color="000000"/>
              <w:left w:val="single" w:sz="5" w:space="0" w:color="000000"/>
              <w:bottom w:val="single" w:sz="5" w:space="0" w:color="000000"/>
              <w:right w:val="single" w:sz="5" w:space="0" w:color="000000"/>
            </w:tcBorders>
          </w:tcPr>
          <w:p w14:paraId="6DC3F5D3" w14:textId="77777777" w:rsidR="00796097" w:rsidRPr="00BA7E44" w:rsidRDefault="00796097">
            <w:pPr>
              <w:jc w:val="center"/>
              <w:rPr>
                <w:ins w:id="153" w:author="Bryce Mihalevich" w:date="2016-02-25T12:09:00Z"/>
                <w:rFonts w:eastAsia="Times New Roman" w:cs="Times New Roman"/>
                <w:sz w:val="20"/>
                <w:szCs w:val="20"/>
                <w:rPrChange w:id="154" w:author="Bryce Mihalevich" w:date="2016-02-25T13:50:00Z">
                  <w:rPr>
                    <w:ins w:id="155" w:author="Bryce Mihalevich" w:date="2016-02-25T12:09:00Z"/>
                    <w:rFonts w:eastAsia="Times New Roman" w:cs="Times New Roman"/>
                    <w:szCs w:val="20"/>
                  </w:rPr>
                </w:rPrChange>
              </w:rPr>
              <w:pPrChange w:id="156" w:author="Bryce Mihalevich" w:date="2016-02-25T13:50:00Z">
                <w:pPr>
                  <w:pStyle w:val="TableParagraph"/>
                  <w:spacing w:before="107"/>
                  <w:jc w:val="right"/>
                </w:pPr>
              </w:pPrChange>
            </w:pPr>
            <w:ins w:id="157" w:author="Bryce Mihalevich" w:date="2016-02-25T12:09:00Z">
              <w:r w:rsidRPr="00BA7E44">
                <w:rPr>
                  <w:rFonts w:cs="Times New Roman"/>
                  <w:w w:val="95"/>
                  <w:sz w:val="20"/>
                  <w:szCs w:val="20"/>
                  <w:rPrChange w:id="158" w:author="Bryce Mihalevich" w:date="2016-02-25T13:50:00Z">
                    <w:rPr>
                      <w:w w:val="95"/>
                    </w:rPr>
                  </w:rPrChange>
                </w:rPr>
                <w:t>1.04</w:t>
              </w:r>
            </w:ins>
          </w:p>
        </w:tc>
        <w:tc>
          <w:tcPr>
            <w:tcW w:w="676" w:type="pct"/>
            <w:tcBorders>
              <w:top w:val="single" w:sz="5" w:space="0" w:color="000000"/>
              <w:left w:val="single" w:sz="5" w:space="0" w:color="000000"/>
              <w:bottom w:val="single" w:sz="5" w:space="0" w:color="000000"/>
              <w:right w:val="single" w:sz="5" w:space="0" w:color="000000"/>
            </w:tcBorders>
          </w:tcPr>
          <w:p w14:paraId="11BA93B8" w14:textId="77777777" w:rsidR="00796097" w:rsidRPr="00BA7E44" w:rsidRDefault="00796097">
            <w:pPr>
              <w:jc w:val="center"/>
              <w:rPr>
                <w:ins w:id="159" w:author="Bryce Mihalevich" w:date="2016-02-25T12:09:00Z"/>
                <w:rFonts w:eastAsia="Times New Roman" w:cs="Times New Roman"/>
                <w:sz w:val="20"/>
                <w:szCs w:val="20"/>
                <w:rPrChange w:id="160" w:author="Bryce Mihalevich" w:date="2016-02-25T13:50:00Z">
                  <w:rPr>
                    <w:ins w:id="161" w:author="Bryce Mihalevich" w:date="2016-02-25T12:09:00Z"/>
                    <w:rFonts w:eastAsia="Times New Roman" w:cs="Times New Roman"/>
                    <w:szCs w:val="20"/>
                  </w:rPr>
                </w:rPrChange>
              </w:rPr>
              <w:pPrChange w:id="162" w:author="Bryce Mihalevich" w:date="2016-02-25T13:50:00Z">
                <w:pPr>
                  <w:pStyle w:val="TableParagraph"/>
                  <w:spacing w:before="107"/>
                  <w:ind w:left="491" w:right="-4"/>
                </w:pPr>
              </w:pPrChange>
            </w:pPr>
            <w:ins w:id="163" w:author="Bryce Mihalevich" w:date="2016-02-25T12:09:00Z">
              <w:r w:rsidRPr="00BA7E44">
                <w:rPr>
                  <w:rFonts w:cs="Times New Roman"/>
                  <w:sz w:val="20"/>
                  <w:szCs w:val="20"/>
                  <w:rPrChange w:id="164" w:author="Bryce Mihalevich" w:date="2016-02-25T13:50:00Z">
                    <w:rPr/>
                  </w:rPrChange>
                </w:rPr>
                <w:t>29-3172</w:t>
              </w:r>
            </w:ins>
          </w:p>
        </w:tc>
        <w:tc>
          <w:tcPr>
            <w:tcW w:w="1145" w:type="pct"/>
            <w:tcBorders>
              <w:top w:val="single" w:sz="5" w:space="0" w:color="000000"/>
              <w:left w:val="single" w:sz="5" w:space="0" w:color="000000"/>
              <w:bottom w:val="single" w:sz="5" w:space="0" w:color="000000"/>
              <w:right w:val="single" w:sz="5" w:space="0" w:color="000000"/>
            </w:tcBorders>
          </w:tcPr>
          <w:p w14:paraId="3DC1BB42" w14:textId="77777777" w:rsidR="00796097" w:rsidRPr="00BA7E44" w:rsidRDefault="00796097">
            <w:pPr>
              <w:jc w:val="center"/>
              <w:rPr>
                <w:ins w:id="165" w:author="Bryce Mihalevich" w:date="2016-02-25T12:09:00Z"/>
                <w:rFonts w:eastAsia="Times New Roman" w:cs="Times New Roman"/>
                <w:sz w:val="20"/>
                <w:szCs w:val="20"/>
                <w:rPrChange w:id="166" w:author="Bryce Mihalevich" w:date="2016-02-25T13:50:00Z">
                  <w:rPr>
                    <w:ins w:id="167" w:author="Bryce Mihalevich" w:date="2016-02-25T12:09:00Z"/>
                    <w:rFonts w:eastAsia="Times New Roman" w:cs="Times New Roman"/>
                    <w:szCs w:val="20"/>
                  </w:rPr>
                </w:rPrChange>
              </w:rPr>
              <w:pPrChange w:id="168" w:author="Bryce Mihalevich" w:date="2016-02-25T13:50:00Z">
                <w:pPr>
                  <w:pStyle w:val="TableParagraph"/>
                  <w:spacing w:before="107"/>
                  <w:ind w:left="49"/>
                </w:pPr>
              </w:pPrChange>
            </w:pPr>
            <w:ins w:id="169" w:author="Bryce Mihalevich" w:date="2016-02-25T12:09:00Z">
              <w:r w:rsidRPr="00BA7E44">
                <w:rPr>
                  <w:rFonts w:cs="Times New Roman"/>
                  <w:spacing w:val="-1"/>
                  <w:sz w:val="20"/>
                  <w:szCs w:val="20"/>
                  <w:rPrChange w:id="170" w:author="Bryce Mihalevich" w:date="2016-02-25T13:50:00Z">
                    <w:rPr>
                      <w:spacing w:val="-1"/>
                    </w:rPr>
                  </w:rPrChange>
                </w:rPr>
                <w:t>Irrigation</w:t>
              </w:r>
            </w:ins>
          </w:p>
        </w:tc>
        <w:tc>
          <w:tcPr>
            <w:tcW w:w="782" w:type="pct"/>
            <w:tcBorders>
              <w:top w:val="single" w:sz="5" w:space="0" w:color="000000"/>
              <w:left w:val="single" w:sz="5" w:space="0" w:color="000000"/>
              <w:bottom w:val="single" w:sz="5" w:space="0" w:color="000000"/>
              <w:right w:val="single" w:sz="5" w:space="0" w:color="000000"/>
            </w:tcBorders>
          </w:tcPr>
          <w:p w14:paraId="4C399C68" w14:textId="77777777" w:rsidR="00796097" w:rsidRPr="00BA7E44" w:rsidRDefault="00796097">
            <w:pPr>
              <w:jc w:val="center"/>
              <w:rPr>
                <w:ins w:id="171" w:author="Bryce Mihalevich" w:date="2016-02-25T12:09:00Z"/>
                <w:rFonts w:eastAsia="Times New Roman" w:cs="Times New Roman"/>
                <w:sz w:val="20"/>
                <w:szCs w:val="20"/>
                <w:rPrChange w:id="172" w:author="Bryce Mihalevich" w:date="2016-02-25T13:50:00Z">
                  <w:rPr>
                    <w:ins w:id="173" w:author="Bryce Mihalevich" w:date="2016-02-25T12:09:00Z"/>
                    <w:rFonts w:eastAsia="Times New Roman" w:cs="Times New Roman"/>
                    <w:szCs w:val="20"/>
                  </w:rPr>
                </w:rPrChange>
              </w:rPr>
              <w:pPrChange w:id="174" w:author="Bryce Mihalevich" w:date="2016-02-25T13:50:00Z">
                <w:pPr>
                  <w:pStyle w:val="TableParagraph"/>
                  <w:spacing w:before="107"/>
                  <w:ind w:left="-2"/>
                </w:pPr>
              </w:pPrChange>
            </w:pPr>
            <w:ins w:id="175" w:author="Bryce Mihalevich" w:date="2016-02-25T12:09:00Z">
              <w:r w:rsidRPr="00BA7E44">
                <w:rPr>
                  <w:rFonts w:cs="Times New Roman"/>
                  <w:spacing w:val="-1"/>
                  <w:sz w:val="20"/>
                  <w:szCs w:val="20"/>
                  <w:rPrChange w:id="176" w:author="Bryce Mihalevich" w:date="2016-02-25T13:50:00Z">
                    <w:rPr>
                      <w:spacing w:val="-1"/>
                    </w:rPr>
                  </w:rPrChange>
                </w:rPr>
                <w:t>Diligence</w:t>
              </w:r>
            </w:ins>
          </w:p>
        </w:tc>
      </w:tr>
      <w:tr w:rsidR="00BA7E44" w:rsidRPr="00BA7E44" w14:paraId="5302E542" w14:textId="77777777" w:rsidTr="00BA7E44">
        <w:trPr>
          <w:trHeight w:hRule="exact" w:val="470"/>
          <w:jc w:val="center"/>
          <w:ins w:id="177" w:author="Bryce Mihalevich" w:date="2016-02-25T12:09:00Z"/>
        </w:trPr>
        <w:tc>
          <w:tcPr>
            <w:tcW w:w="677" w:type="pct"/>
            <w:tcBorders>
              <w:top w:val="single" w:sz="5" w:space="0" w:color="000000"/>
              <w:left w:val="single" w:sz="5" w:space="0" w:color="000000"/>
              <w:bottom w:val="single" w:sz="5" w:space="0" w:color="000000"/>
              <w:right w:val="single" w:sz="5" w:space="0" w:color="000000"/>
            </w:tcBorders>
          </w:tcPr>
          <w:p w14:paraId="7265F3EA" w14:textId="77777777" w:rsidR="00796097" w:rsidRPr="00BA7E44" w:rsidRDefault="00796097">
            <w:pPr>
              <w:jc w:val="center"/>
              <w:rPr>
                <w:ins w:id="178" w:author="Bryce Mihalevich" w:date="2016-02-25T12:09:00Z"/>
                <w:rFonts w:eastAsia="Times New Roman" w:cs="Times New Roman"/>
                <w:sz w:val="20"/>
                <w:szCs w:val="20"/>
                <w:rPrChange w:id="179" w:author="Bryce Mihalevich" w:date="2016-02-25T13:50:00Z">
                  <w:rPr>
                    <w:ins w:id="180" w:author="Bryce Mihalevich" w:date="2016-02-25T12:09:00Z"/>
                    <w:rFonts w:eastAsia="Times New Roman" w:cs="Times New Roman"/>
                    <w:szCs w:val="20"/>
                  </w:rPr>
                </w:rPrChange>
              </w:rPr>
              <w:pPrChange w:id="181" w:author="Bryce Mihalevich" w:date="2016-02-25T13:50:00Z">
                <w:pPr>
                  <w:pStyle w:val="TableParagraph"/>
                  <w:ind w:left="296" w:right="69" w:hanging="224"/>
                </w:pPr>
              </w:pPrChange>
            </w:pPr>
            <w:ins w:id="182" w:author="Bryce Mihalevich" w:date="2016-02-25T12:09:00Z">
              <w:r w:rsidRPr="00BA7E44">
                <w:rPr>
                  <w:rFonts w:cs="Times New Roman"/>
                  <w:sz w:val="20"/>
                  <w:szCs w:val="20"/>
                  <w:rPrChange w:id="183" w:author="Bryce Mihalevich" w:date="2016-02-25T13:50:00Z">
                    <w:rPr/>
                  </w:rPrChange>
                </w:rPr>
                <w:t>Perry</w:t>
              </w:r>
              <w:r w:rsidRPr="00BA7E44">
                <w:rPr>
                  <w:rFonts w:cs="Times New Roman"/>
                  <w:spacing w:val="-14"/>
                  <w:sz w:val="20"/>
                  <w:szCs w:val="20"/>
                  <w:rPrChange w:id="184" w:author="Bryce Mihalevich" w:date="2016-02-25T13:50:00Z">
                    <w:rPr>
                      <w:spacing w:val="-14"/>
                    </w:rPr>
                  </w:rPrChange>
                </w:rPr>
                <w:t xml:space="preserve"> </w:t>
              </w:r>
              <w:r w:rsidRPr="00BA7E44">
                <w:rPr>
                  <w:rFonts w:cs="Times New Roman"/>
                  <w:sz w:val="20"/>
                  <w:szCs w:val="20"/>
                  <w:rPrChange w:id="185" w:author="Bryce Mihalevich" w:date="2016-02-25T13:50:00Z">
                    <w:rPr/>
                  </w:rPrChange>
                </w:rPr>
                <w:t>Spring</w:t>
              </w:r>
              <w:r w:rsidRPr="00BA7E44">
                <w:rPr>
                  <w:rFonts w:cs="Times New Roman"/>
                  <w:spacing w:val="22"/>
                  <w:w w:val="99"/>
                  <w:sz w:val="20"/>
                  <w:szCs w:val="20"/>
                  <w:rPrChange w:id="186" w:author="Bryce Mihalevich" w:date="2016-02-25T13:50:00Z">
                    <w:rPr>
                      <w:spacing w:val="22"/>
                      <w:w w:val="99"/>
                    </w:rPr>
                  </w:rPrChange>
                </w:rPr>
                <w:t xml:space="preserve"> </w:t>
              </w:r>
              <w:r w:rsidRPr="00BA7E44">
                <w:rPr>
                  <w:rFonts w:cs="Times New Roman"/>
                  <w:sz w:val="20"/>
                  <w:szCs w:val="20"/>
                  <w:rPrChange w:id="187" w:author="Bryce Mihalevich" w:date="2016-02-25T13:50:00Z">
                    <w:rPr/>
                  </w:rPrChange>
                </w:rPr>
                <w:t>Stream</w:t>
              </w:r>
            </w:ins>
          </w:p>
        </w:tc>
        <w:tc>
          <w:tcPr>
            <w:tcW w:w="416" w:type="pct"/>
            <w:tcBorders>
              <w:top w:val="single" w:sz="5" w:space="0" w:color="000000"/>
              <w:left w:val="single" w:sz="5" w:space="0" w:color="000000"/>
              <w:bottom w:val="single" w:sz="5" w:space="0" w:color="000000"/>
              <w:right w:val="single" w:sz="5" w:space="0" w:color="000000"/>
            </w:tcBorders>
          </w:tcPr>
          <w:p w14:paraId="4C4B4747" w14:textId="77777777" w:rsidR="00796097" w:rsidRPr="00BA7E44" w:rsidRDefault="00796097">
            <w:pPr>
              <w:jc w:val="center"/>
              <w:rPr>
                <w:ins w:id="188" w:author="Bryce Mihalevich" w:date="2016-02-25T12:09:00Z"/>
                <w:rFonts w:eastAsia="Times New Roman" w:cs="Times New Roman"/>
                <w:sz w:val="20"/>
                <w:szCs w:val="20"/>
                <w:rPrChange w:id="189" w:author="Bryce Mihalevich" w:date="2016-02-25T13:50:00Z">
                  <w:rPr>
                    <w:ins w:id="190" w:author="Bryce Mihalevich" w:date="2016-02-25T12:09:00Z"/>
                    <w:rFonts w:eastAsia="Times New Roman" w:cs="Times New Roman"/>
                    <w:szCs w:val="20"/>
                  </w:rPr>
                </w:rPrChange>
              </w:rPr>
              <w:pPrChange w:id="191" w:author="Bryce Mihalevich" w:date="2016-02-25T13:50:00Z">
                <w:pPr>
                  <w:pStyle w:val="TableParagraph"/>
                  <w:spacing w:before="107"/>
                  <w:ind w:left="152"/>
                </w:pPr>
              </w:pPrChange>
            </w:pPr>
            <w:ins w:id="192" w:author="Bryce Mihalevich" w:date="2016-02-25T12:09:00Z">
              <w:r w:rsidRPr="00BA7E44">
                <w:rPr>
                  <w:rFonts w:cs="Times New Roman"/>
                  <w:spacing w:val="1"/>
                  <w:sz w:val="20"/>
                  <w:szCs w:val="20"/>
                  <w:rPrChange w:id="193" w:author="Bryce Mihalevich" w:date="2016-02-25T13:50:00Z">
                    <w:rPr>
                      <w:spacing w:val="1"/>
                    </w:rPr>
                  </w:rPrChange>
                </w:rPr>
                <w:t>1869</w:t>
              </w:r>
            </w:ins>
          </w:p>
        </w:tc>
        <w:tc>
          <w:tcPr>
            <w:tcW w:w="678" w:type="pct"/>
            <w:tcBorders>
              <w:top w:val="single" w:sz="5" w:space="0" w:color="000000"/>
              <w:left w:val="single" w:sz="5" w:space="0" w:color="000000"/>
              <w:bottom w:val="single" w:sz="5" w:space="0" w:color="000000"/>
              <w:right w:val="single" w:sz="5" w:space="0" w:color="000000"/>
            </w:tcBorders>
          </w:tcPr>
          <w:p w14:paraId="7EFA3E97" w14:textId="77777777" w:rsidR="00796097" w:rsidRPr="00BA7E44" w:rsidRDefault="00796097">
            <w:pPr>
              <w:jc w:val="center"/>
              <w:rPr>
                <w:ins w:id="194" w:author="Bryce Mihalevich" w:date="2016-02-25T12:09:00Z"/>
                <w:rFonts w:eastAsia="Times New Roman" w:cs="Times New Roman"/>
                <w:sz w:val="20"/>
                <w:szCs w:val="20"/>
                <w:rPrChange w:id="195" w:author="Bryce Mihalevich" w:date="2016-02-25T13:50:00Z">
                  <w:rPr>
                    <w:ins w:id="196" w:author="Bryce Mihalevich" w:date="2016-02-25T12:09:00Z"/>
                    <w:rFonts w:eastAsia="Times New Roman" w:cs="Times New Roman"/>
                    <w:szCs w:val="20"/>
                  </w:rPr>
                </w:rPrChange>
              </w:rPr>
              <w:pPrChange w:id="197" w:author="Bryce Mihalevich" w:date="2016-02-25T13:50:00Z">
                <w:pPr>
                  <w:pStyle w:val="TableParagraph"/>
                  <w:spacing w:before="107"/>
                  <w:ind w:left="707"/>
                </w:pPr>
              </w:pPrChange>
            </w:pPr>
            <w:ins w:id="198" w:author="Bryce Mihalevich" w:date="2016-02-25T12:09:00Z">
              <w:r w:rsidRPr="00BA7E44">
                <w:rPr>
                  <w:rFonts w:cs="Times New Roman"/>
                  <w:sz w:val="20"/>
                  <w:szCs w:val="20"/>
                  <w:rPrChange w:id="199" w:author="Bryce Mihalevich" w:date="2016-02-25T13:50:00Z">
                    <w:rPr/>
                  </w:rPrChange>
                </w:rPr>
                <w:t>57.21</w:t>
              </w:r>
            </w:ins>
          </w:p>
        </w:tc>
        <w:tc>
          <w:tcPr>
            <w:tcW w:w="625" w:type="pct"/>
            <w:tcBorders>
              <w:top w:val="single" w:sz="5" w:space="0" w:color="000000"/>
              <w:left w:val="single" w:sz="5" w:space="0" w:color="000000"/>
              <w:bottom w:val="single" w:sz="5" w:space="0" w:color="000000"/>
              <w:right w:val="single" w:sz="5" w:space="0" w:color="000000"/>
            </w:tcBorders>
          </w:tcPr>
          <w:p w14:paraId="614011DA" w14:textId="77777777" w:rsidR="00796097" w:rsidRPr="00BA7E44" w:rsidRDefault="00796097">
            <w:pPr>
              <w:jc w:val="center"/>
              <w:rPr>
                <w:ins w:id="200" w:author="Bryce Mihalevich" w:date="2016-02-25T12:09:00Z"/>
                <w:rFonts w:eastAsia="Times New Roman" w:cs="Times New Roman"/>
                <w:sz w:val="20"/>
                <w:szCs w:val="20"/>
                <w:rPrChange w:id="201" w:author="Bryce Mihalevich" w:date="2016-02-25T13:50:00Z">
                  <w:rPr>
                    <w:ins w:id="202" w:author="Bryce Mihalevich" w:date="2016-02-25T12:09:00Z"/>
                    <w:rFonts w:eastAsia="Times New Roman" w:cs="Times New Roman"/>
                    <w:szCs w:val="20"/>
                  </w:rPr>
                </w:rPrChange>
              </w:rPr>
              <w:pPrChange w:id="203" w:author="Bryce Mihalevich" w:date="2016-02-25T13:50:00Z">
                <w:pPr>
                  <w:pStyle w:val="TableParagraph"/>
                  <w:spacing w:before="107"/>
                  <w:ind w:right="-2"/>
                  <w:jc w:val="right"/>
                </w:pPr>
              </w:pPrChange>
            </w:pPr>
            <w:ins w:id="204" w:author="Bryce Mihalevich" w:date="2016-02-25T12:09:00Z">
              <w:r w:rsidRPr="00BA7E44">
                <w:rPr>
                  <w:rFonts w:cs="Times New Roman"/>
                  <w:w w:val="95"/>
                  <w:sz w:val="20"/>
                  <w:szCs w:val="20"/>
                  <w:rPrChange w:id="205" w:author="Bryce Mihalevich" w:date="2016-02-25T13:50:00Z">
                    <w:rPr>
                      <w:w w:val="95"/>
                    </w:rPr>
                  </w:rPrChange>
                </w:rPr>
                <w:t>1.00</w:t>
              </w:r>
            </w:ins>
          </w:p>
        </w:tc>
        <w:tc>
          <w:tcPr>
            <w:tcW w:w="676" w:type="pct"/>
            <w:tcBorders>
              <w:top w:val="single" w:sz="5" w:space="0" w:color="000000"/>
              <w:left w:val="single" w:sz="5" w:space="0" w:color="000000"/>
              <w:bottom w:val="single" w:sz="5" w:space="0" w:color="000000"/>
              <w:right w:val="single" w:sz="5" w:space="0" w:color="000000"/>
            </w:tcBorders>
          </w:tcPr>
          <w:p w14:paraId="71F9C0B8" w14:textId="77777777" w:rsidR="00796097" w:rsidRPr="00BA7E44" w:rsidRDefault="00796097">
            <w:pPr>
              <w:jc w:val="center"/>
              <w:rPr>
                <w:ins w:id="206" w:author="Bryce Mihalevich" w:date="2016-02-25T12:09:00Z"/>
                <w:rFonts w:eastAsia="Times New Roman" w:cs="Times New Roman"/>
                <w:sz w:val="20"/>
                <w:szCs w:val="20"/>
                <w:rPrChange w:id="207" w:author="Bryce Mihalevich" w:date="2016-02-25T13:50:00Z">
                  <w:rPr>
                    <w:ins w:id="208" w:author="Bryce Mihalevich" w:date="2016-02-25T12:09:00Z"/>
                    <w:rFonts w:eastAsia="Times New Roman" w:cs="Times New Roman"/>
                    <w:szCs w:val="20"/>
                  </w:rPr>
                </w:rPrChange>
              </w:rPr>
              <w:pPrChange w:id="209" w:author="Bryce Mihalevich" w:date="2016-02-25T13:50:00Z">
                <w:pPr>
                  <w:pStyle w:val="TableParagraph"/>
                  <w:spacing w:before="107"/>
                  <w:ind w:left="591" w:right="-4"/>
                </w:pPr>
              </w:pPrChange>
            </w:pPr>
            <w:ins w:id="210" w:author="Bryce Mihalevich" w:date="2016-02-25T12:09:00Z">
              <w:r w:rsidRPr="00BA7E44">
                <w:rPr>
                  <w:rFonts w:cs="Times New Roman"/>
                  <w:sz w:val="20"/>
                  <w:szCs w:val="20"/>
                  <w:rPrChange w:id="211" w:author="Bryce Mihalevich" w:date="2016-02-25T13:50:00Z">
                    <w:rPr/>
                  </w:rPrChange>
                </w:rPr>
                <w:t>29-951</w:t>
              </w:r>
            </w:ins>
          </w:p>
        </w:tc>
        <w:tc>
          <w:tcPr>
            <w:tcW w:w="1145" w:type="pct"/>
            <w:tcBorders>
              <w:top w:val="single" w:sz="5" w:space="0" w:color="000000"/>
              <w:left w:val="single" w:sz="5" w:space="0" w:color="000000"/>
              <w:bottom w:val="single" w:sz="5" w:space="0" w:color="000000"/>
              <w:right w:val="single" w:sz="5" w:space="0" w:color="000000"/>
            </w:tcBorders>
          </w:tcPr>
          <w:p w14:paraId="15633B99" w14:textId="77777777" w:rsidR="00796097" w:rsidRPr="00BA7E44" w:rsidRDefault="00796097">
            <w:pPr>
              <w:jc w:val="center"/>
              <w:rPr>
                <w:ins w:id="212" w:author="Bryce Mihalevich" w:date="2016-02-25T12:09:00Z"/>
                <w:rFonts w:eastAsia="Times New Roman" w:cs="Times New Roman"/>
                <w:sz w:val="20"/>
                <w:szCs w:val="20"/>
                <w:rPrChange w:id="213" w:author="Bryce Mihalevich" w:date="2016-02-25T13:50:00Z">
                  <w:rPr>
                    <w:ins w:id="214" w:author="Bryce Mihalevich" w:date="2016-02-25T12:09:00Z"/>
                    <w:rFonts w:eastAsia="Times New Roman" w:cs="Times New Roman"/>
                    <w:szCs w:val="20"/>
                  </w:rPr>
                </w:rPrChange>
              </w:rPr>
              <w:pPrChange w:id="215" w:author="Bryce Mihalevich" w:date="2016-02-25T13:50:00Z">
                <w:pPr>
                  <w:pStyle w:val="TableParagraph"/>
                  <w:spacing w:before="107"/>
                  <w:ind w:left="49"/>
                </w:pPr>
              </w:pPrChange>
            </w:pPr>
            <w:ins w:id="216" w:author="Bryce Mihalevich" w:date="2016-02-25T12:09:00Z">
              <w:r w:rsidRPr="00BA7E44">
                <w:rPr>
                  <w:rFonts w:cs="Times New Roman"/>
                  <w:spacing w:val="-1"/>
                  <w:sz w:val="20"/>
                  <w:szCs w:val="20"/>
                  <w:rPrChange w:id="217" w:author="Bryce Mihalevich" w:date="2016-02-25T13:50:00Z">
                    <w:rPr>
                      <w:spacing w:val="-1"/>
                    </w:rPr>
                  </w:rPrChange>
                </w:rPr>
                <w:t>Irrigation</w:t>
              </w:r>
            </w:ins>
          </w:p>
        </w:tc>
        <w:tc>
          <w:tcPr>
            <w:tcW w:w="782" w:type="pct"/>
            <w:tcBorders>
              <w:top w:val="single" w:sz="5" w:space="0" w:color="000000"/>
              <w:left w:val="single" w:sz="5" w:space="0" w:color="000000"/>
              <w:bottom w:val="single" w:sz="5" w:space="0" w:color="000000"/>
              <w:right w:val="single" w:sz="5" w:space="0" w:color="000000"/>
            </w:tcBorders>
          </w:tcPr>
          <w:p w14:paraId="1AF20DAA" w14:textId="77777777" w:rsidR="00796097" w:rsidRPr="00BA7E44" w:rsidRDefault="00796097">
            <w:pPr>
              <w:jc w:val="center"/>
              <w:rPr>
                <w:ins w:id="218" w:author="Bryce Mihalevich" w:date="2016-02-25T12:09:00Z"/>
                <w:rFonts w:eastAsia="Times New Roman" w:cs="Times New Roman"/>
                <w:sz w:val="20"/>
                <w:szCs w:val="20"/>
                <w:rPrChange w:id="219" w:author="Bryce Mihalevich" w:date="2016-02-25T13:50:00Z">
                  <w:rPr>
                    <w:ins w:id="220" w:author="Bryce Mihalevich" w:date="2016-02-25T12:09:00Z"/>
                    <w:rFonts w:eastAsia="Times New Roman" w:cs="Times New Roman"/>
                    <w:szCs w:val="20"/>
                  </w:rPr>
                </w:rPrChange>
              </w:rPr>
              <w:pPrChange w:id="221" w:author="Bryce Mihalevich" w:date="2016-02-25T13:50:00Z">
                <w:pPr>
                  <w:pStyle w:val="TableParagraph"/>
                  <w:ind w:left="-2" w:right="275"/>
                </w:pPr>
              </w:pPrChange>
            </w:pPr>
            <w:ins w:id="222" w:author="Bryce Mihalevich" w:date="2016-02-25T12:09:00Z">
              <w:r w:rsidRPr="00BA7E44">
                <w:rPr>
                  <w:rFonts w:cs="Times New Roman"/>
                  <w:spacing w:val="-1"/>
                  <w:sz w:val="20"/>
                  <w:szCs w:val="20"/>
                  <w:rPrChange w:id="223" w:author="Bryce Mihalevich" w:date="2016-02-25T13:50:00Z">
                    <w:rPr>
                      <w:spacing w:val="-1"/>
                    </w:rPr>
                  </w:rPrChange>
                </w:rPr>
                <w:t>Underground</w:t>
              </w:r>
              <w:r w:rsidRPr="00BA7E44">
                <w:rPr>
                  <w:rFonts w:cs="Times New Roman"/>
                  <w:spacing w:val="20"/>
                  <w:w w:val="99"/>
                  <w:sz w:val="20"/>
                  <w:szCs w:val="20"/>
                  <w:rPrChange w:id="224" w:author="Bryce Mihalevich" w:date="2016-02-25T13:50:00Z">
                    <w:rPr>
                      <w:spacing w:val="20"/>
                      <w:w w:val="99"/>
                    </w:rPr>
                  </w:rPrChange>
                </w:rPr>
                <w:t xml:space="preserve"> </w:t>
              </w:r>
              <w:r w:rsidRPr="00BA7E44">
                <w:rPr>
                  <w:rFonts w:cs="Times New Roman"/>
                  <w:sz w:val="20"/>
                  <w:szCs w:val="20"/>
                  <w:rPrChange w:id="225" w:author="Bryce Mihalevich" w:date="2016-02-25T13:50:00Z">
                    <w:rPr/>
                  </w:rPrChange>
                </w:rPr>
                <w:t>claim</w:t>
              </w:r>
            </w:ins>
          </w:p>
        </w:tc>
      </w:tr>
      <w:tr w:rsidR="00BA7E44" w:rsidRPr="00BA7E44" w14:paraId="2080ABB8" w14:textId="77777777" w:rsidTr="00BA7E44">
        <w:trPr>
          <w:trHeight w:hRule="exact" w:val="470"/>
          <w:jc w:val="center"/>
          <w:ins w:id="226" w:author="Bryce Mihalevich" w:date="2016-02-25T12:09:00Z"/>
        </w:trPr>
        <w:tc>
          <w:tcPr>
            <w:tcW w:w="677" w:type="pct"/>
            <w:tcBorders>
              <w:top w:val="single" w:sz="5" w:space="0" w:color="000000"/>
              <w:left w:val="single" w:sz="5" w:space="0" w:color="000000"/>
              <w:bottom w:val="single" w:sz="5" w:space="0" w:color="000000"/>
              <w:right w:val="single" w:sz="5" w:space="0" w:color="000000"/>
            </w:tcBorders>
          </w:tcPr>
          <w:p w14:paraId="3121FF27" w14:textId="77777777" w:rsidR="00796097" w:rsidRPr="00BA7E44" w:rsidRDefault="00796097">
            <w:pPr>
              <w:jc w:val="center"/>
              <w:rPr>
                <w:ins w:id="227" w:author="Bryce Mihalevich" w:date="2016-02-25T12:09:00Z"/>
                <w:rFonts w:eastAsia="Times New Roman" w:cs="Times New Roman"/>
                <w:sz w:val="20"/>
                <w:szCs w:val="20"/>
                <w:rPrChange w:id="228" w:author="Bryce Mihalevich" w:date="2016-02-25T13:50:00Z">
                  <w:rPr>
                    <w:ins w:id="229" w:author="Bryce Mihalevich" w:date="2016-02-25T12:09:00Z"/>
                    <w:rFonts w:eastAsia="Times New Roman" w:cs="Times New Roman"/>
                    <w:szCs w:val="20"/>
                  </w:rPr>
                </w:rPrChange>
              </w:rPr>
              <w:pPrChange w:id="230" w:author="Bryce Mihalevich" w:date="2016-02-25T13:50:00Z">
                <w:pPr>
                  <w:pStyle w:val="TableParagraph"/>
                  <w:ind w:left="296" w:right="190" w:hanging="104"/>
                </w:pPr>
              </w:pPrChange>
            </w:pPr>
            <w:ins w:id="231" w:author="Bryce Mihalevich" w:date="2016-02-25T12:09:00Z">
              <w:r w:rsidRPr="00BA7E44">
                <w:rPr>
                  <w:rFonts w:cs="Times New Roman"/>
                  <w:spacing w:val="-1"/>
                  <w:w w:val="95"/>
                  <w:sz w:val="20"/>
                  <w:szCs w:val="20"/>
                  <w:rPrChange w:id="232" w:author="Bryce Mihalevich" w:date="2016-02-25T13:50:00Z">
                    <w:rPr>
                      <w:spacing w:val="-1"/>
                      <w:w w:val="95"/>
                    </w:rPr>
                  </w:rPrChange>
                </w:rPr>
                <w:t>Unnamed</w:t>
              </w:r>
              <w:r w:rsidRPr="00BA7E44">
                <w:rPr>
                  <w:rFonts w:cs="Times New Roman"/>
                  <w:spacing w:val="24"/>
                  <w:w w:val="99"/>
                  <w:sz w:val="20"/>
                  <w:szCs w:val="20"/>
                  <w:rPrChange w:id="233" w:author="Bryce Mihalevich" w:date="2016-02-25T13:50:00Z">
                    <w:rPr>
                      <w:spacing w:val="24"/>
                      <w:w w:val="99"/>
                    </w:rPr>
                  </w:rPrChange>
                </w:rPr>
                <w:t xml:space="preserve"> </w:t>
              </w:r>
              <w:r w:rsidRPr="00BA7E44">
                <w:rPr>
                  <w:rFonts w:cs="Times New Roman"/>
                  <w:sz w:val="20"/>
                  <w:szCs w:val="20"/>
                  <w:rPrChange w:id="234" w:author="Bryce Mihalevich" w:date="2016-02-25T13:50:00Z">
                    <w:rPr/>
                  </w:rPrChange>
                </w:rPr>
                <w:t>Stream</w:t>
              </w:r>
            </w:ins>
          </w:p>
        </w:tc>
        <w:tc>
          <w:tcPr>
            <w:tcW w:w="416" w:type="pct"/>
            <w:tcBorders>
              <w:top w:val="single" w:sz="5" w:space="0" w:color="000000"/>
              <w:left w:val="single" w:sz="5" w:space="0" w:color="000000"/>
              <w:bottom w:val="single" w:sz="5" w:space="0" w:color="000000"/>
              <w:right w:val="single" w:sz="5" w:space="0" w:color="000000"/>
            </w:tcBorders>
          </w:tcPr>
          <w:p w14:paraId="00463D69" w14:textId="77777777" w:rsidR="00796097" w:rsidRPr="00BA7E44" w:rsidRDefault="00796097">
            <w:pPr>
              <w:jc w:val="center"/>
              <w:rPr>
                <w:ins w:id="235" w:author="Bryce Mihalevich" w:date="2016-02-25T12:09:00Z"/>
                <w:rFonts w:eastAsia="Times New Roman" w:cs="Times New Roman"/>
                <w:sz w:val="20"/>
                <w:szCs w:val="20"/>
                <w:rPrChange w:id="236" w:author="Bryce Mihalevich" w:date="2016-02-25T13:50:00Z">
                  <w:rPr>
                    <w:ins w:id="237" w:author="Bryce Mihalevich" w:date="2016-02-25T12:09:00Z"/>
                    <w:rFonts w:eastAsia="Times New Roman" w:cs="Times New Roman"/>
                    <w:szCs w:val="20"/>
                  </w:rPr>
                </w:rPrChange>
              </w:rPr>
              <w:pPrChange w:id="238" w:author="Bryce Mihalevich" w:date="2016-02-25T13:50:00Z">
                <w:pPr>
                  <w:pStyle w:val="TableParagraph"/>
                  <w:spacing w:before="107"/>
                  <w:ind w:left="152"/>
                </w:pPr>
              </w:pPrChange>
            </w:pPr>
            <w:ins w:id="239" w:author="Bryce Mihalevich" w:date="2016-02-25T12:09:00Z">
              <w:r w:rsidRPr="00BA7E44">
                <w:rPr>
                  <w:rFonts w:cs="Times New Roman"/>
                  <w:spacing w:val="1"/>
                  <w:sz w:val="20"/>
                  <w:szCs w:val="20"/>
                  <w:rPrChange w:id="240" w:author="Bryce Mihalevich" w:date="2016-02-25T13:50:00Z">
                    <w:rPr>
                      <w:spacing w:val="1"/>
                    </w:rPr>
                  </w:rPrChange>
                </w:rPr>
                <w:t>1896</w:t>
              </w:r>
            </w:ins>
          </w:p>
        </w:tc>
        <w:tc>
          <w:tcPr>
            <w:tcW w:w="678" w:type="pct"/>
            <w:tcBorders>
              <w:top w:val="single" w:sz="5" w:space="0" w:color="000000"/>
              <w:left w:val="single" w:sz="5" w:space="0" w:color="000000"/>
              <w:bottom w:val="single" w:sz="5" w:space="0" w:color="000000"/>
              <w:right w:val="single" w:sz="5" w:space="0" w:color="000000"/>
            </w:tcBorders>
          </w:tcPr>
          <w:p w14:paraId="21AE8823" w14:textId="77777777" w:rsidR="00796097" w:rsidRPr="00BA7E44" w:rsidRDefault="00796097">
            <w:pPr>
              <w:jc w:val="center"/>
              <w:rPr>
                <w:ins w:id="241" w:author="Bryce Mihalevich" w:date="2016-02-25T12:09:00Z"/>
                <w:rFonts w:eastAsia="Times New Roman" w:cs="Times New Roman"/>
                <w:sz w:val="20"/>
                <w:szCs w:val="20"/>
                <w:rPrChange w:id="242" w:author="Bryce Mihalevich" w:date="2016-02-25T13:50:00Z">
                  <w:rPr>
                    <w:ins w:id="243" w:author="Bryce Mihalevich" w:date="2016-02-25T12:09:00Z"/>
                    <w:rFonts w:eastAsia="Times New Roman" w:cs="Times New Roman"/>
                    <w:szCs w:val="20"/>
                  </w:rPr>
                </w:rPrChange>
              </w:rPr>
              <w:pPrChange w:id="244" w:author="Bryce Mihalevich" w:date="2016-02-25T13:50:00Z">
                <w:pPr>
                  <w:pStyle w:val="TableParagraph"/>
                  <w:spacing w:before="107"/>
                  <w:ind w:left="609"/>
                </w:pPr>
              </w:pPrChange>
            </w:pPr>
            <w:ins w:id="245" w:author="Bryce Mihalevich" w:date="2016-02-25T12:09:00Z">
              <w:r w:rsidRPr="00BA7E44">
                <w:rPr>
                  <w:rFonts w:cs="Times New Roman"/>
                  <w:w w:val="95"/>
                  <w:sz w:val="20"/>
                  <w:szCs w:val="20"/>
                  <w:rPrChange w:id="246" w:author="Bryce Mihalevich" w:date="2016-02-25T13:50:00Z">
                    <w:rPr>
                      <w:w w:val="95"/>
                    </w:rPr>
                  </w:rPrChange>
                </w:rPr>
                <w:t>326.38</w:t>
              </w:r>
            </w:ins>
          </w:p>
        </w:tc>
        <w:tc>
          <w:tcPr>
            <w:tcW w:w="625" w:type="pct"/>
            <w:tcBorders>
              <w:top w:val="single" w:sz="5" w:space="0" w:color="000000"/>
              <w:left w:val="single" w:sz="5" w:space="0" w:color="000000"/>
              <w:bottom w:val="single" w:sz="5" w:space="0" w:color="000000"/>
              <w:right w:val="single" w:sz="5" w:space="0" w:color="000000"/>
            </w:tcBorders>
          </w:tcPr>
          <w:p w14:paraId="3FA979E3" w14:textId="77777777" w:rsidR="00796097" w:rsidRPr="00BA7E44" w:rsidRDefault="00796097">
            <w:pPr>
              <w:jc w:val="center"/>
              <w:rPr>
                <w:ins w:id="247" w:author="Bryce Mihalevich" w:date="2016-02-25T12:09:00Z"/>
                <w:rFonts w:cs="Times New Roman"/>
                <w:sz w:val="20"/>
                <w:szCs w:val="20"/>
                <w:rPrChange w:id="248" w:author="Bryce Mihalevich" w:date="2016-02-25T13:50:00Z">
                  <w:rPr>
                    <w:ins w:id="249" w:author="Bryce Mihalevich" w:date="2016-02-25T12:09:00Z"/>
                  </w:rPr>
                </w:rPrChange>
              </w:rPr>
              <w:pPrChange w:id="250" w:author="Bryce Mihalevich" w:date="2016-02-25T13:50:00Z">
                <w:pPr/>
              </w:pPrChange>
            </w:pPr>
          </w:p>
        </w:tc>
        <w:tc>
          <w:tcPr>
            <w:tcW w:w="676" w:type="pct"/>
            <w:tcBorders>
              <w:top w:val="single" w:sz="5" w:space="0" w:color="000000"/>
              <w:left w:val="single" w:sz="5" w:space="0" w:color="000000"/>
              <w:bottom w:val="single" w:sz="5" w:space="0" w:color="000000"/>
              <w:right w:val="single" w:sz="5" w:space="0" w:color="000000"/>
            </w:tcBorders>
          </w:tcPr>
          <w:p w14:paraId="63B5D327" w14:textId="77777777" w:rsidR="00796097" w:rsidRPr="00BA7E44" w:rsidRDefault="00796097">
            <w:pPr>
              <w:jc w:val="center"/>
              <w:rPr>
                <w:ins w:id="251" w:author="Bryce Mihalevich" w:date="2016-02-25T12:09:00Z"/>
                <w:rFonts w:eastAsia="Times New Roman" w:cs="Times New Roman"/>
                <w:sz w:val="20"/>
                <w:szCs w:val="20"/>
                <w:rPrChange w:id="252" w:author="Bryce Mihalevich" w:date="2016-02-25T13:50:00Z">
                  <w:rPr>
                    <w:ins w:id="253" w:author="Bryce Mihalevich" w:date="2016-02-25T12:09:00Z"/>
                    <w:rFonts w:eastAsia="Times New Roman" w:cs="Times New Roman"/>
                    <w:szCs w:val="20"/>
                  </w:rPr>
                </w:rPrChange>
              </w:rPr>
              <w:pPrChange w:id="254" w:author="Bryce Mihalevich" w:date="2016-02-25T13:50:00Z">
                <w:pPr>
                  <w:pStyle w:val="TableParagraph"/>
                  <w:spacing w:before="107"/>
                  <w:ind w:left="491" w:right="-4"/>
                </w:pPr>
              </w:pPrChange>
            </w:pPr>
            <w:ins w:id="255" w:author="Bryce Mihalevich" w:date="2016-02-25T12:09:00Z">
              <w:r w:rsidRPr="00BA7E44">
                <w:rPr>
                  <w:rFonts w:cs="Times New Roman"/>
                  <w:sz w:val="20"/>
                  <w:szCs w:val="20"/>
                  <w:rPrChange w:id="256" w:author="Bryce Mihalevich" w:date="2016-02-25T13:50:00Z">
                    <w:rPr/>
                  </w:rPrChange>
                </w:rPr>
                <w:t>29-1919</w:t>
              </w:r>
            </w:ins>
          </w:p>
        </w:tc>
        <w:tc>
          <w:tcPr>
            <w:tcW w:w="1145" w:type="pct"/>
            <w:tcBorders>
              <w:top w:val="single" w:sz="5" w:space="0" w:color="000000"/>
              <w:left w:val="single" w:sz="5" w:space="0" w:color="000000"/>
              <w:bottom w:val="single" w:sz="5" w:space="0" w:color="000000"/>
              <w:right w:val="single" w:sz="5" w:space="0" w:color="000000"/>
            </w:tcBorders>
          </w:tcPr>
          <w:p w14:paraId="51726944" w14:textId="77777777" w:rsidR="00796097" w:rsidRPr="00BA7E44" w:rsidRDefault="00796097">
            <w:pPr>
              <w:jc w:val="center"/>
              <w:rPr>
                <w:ins w:id="257" w:author="Bryce Mihalevich" w:date="2016-02-25T12:09:00Z"/>
                <w:rFonts w:eastAsia="Times New Roman" w:cs="Times New Roman"/>
                <w:sz w:val="20"/>
                <w:szCs w:val="20"/>
                <w:rPrChange w:id="258" w:author="Bryce Mihalevich" w:date="2016-02-25T13:50:00Z">
                  <w:rPr>
                    <w:ins w:id="259" w:author="Bryce Mihalevich" w:date="2016-02-25T12:09:00Z"/>
                    <w:rFonts w:eastAsia="Times New Roman" w:cs="Times New Roman"/>
                    <w:szCs w:val="20"/>
                  </w:rPr>
                </w:rPrChange>
              </w:rPr>
              <w:pPrChange w:id="260" w:author="Bryce Mihalevich" w:date="2016-02-25T13:50:00Z">
                <w:pPr>
                  <w:pStyle w:val="TableParagraph"/>
                  <w:ind w:left="-2" w:right="267" w:firstLine="50"/>
                </w:pPr>
              </w:pPrChange>
            </w:pPr>
            <w:ins w:id="261" w:author="Bryce Mihalevich" w:date="2016-02-25T12:09:00Z">
              <w:r w:rsidRPr="00BA7E44">
                <w:rPr>
                  <w:rFonts w:cs="Times New Roman"/>
                  <w:spacing w:val="-1"/>
                  <w:sz w:val="20"/>
                  <w:szCs w:val="20"/>
                  <w:rPrChange w:id="262" w:author="Bryce Mihalevich" w:date="2016-02-25T13:50:00Z">
                    <w:rPr>
                      <w:spacing w:val="-1"/>
                    </w:rPr>
                  </w:rPrChange>
                </w:rPr>
                <w:t>Irrigation,</w:t>
              </w:r>
              <w:r w:rsidRPr="00BA7E44">
                <w:rPr>
                  <w:rFonts w:cs="Times New Roman"/>
                  <w:spacing w:val="-17"/>
                  <w:sz w:val="20"/>
                  <w:szCs w:val="20"/>
                  <w:rPrChange w:id="263" w:author="Bryce Mihalevich" w:date="2016-02-25T13:50:00Z">
                    <w:rPr>
                      <w:spacing w:val="-17"/>
                    </w:rPr>
                  </w:rPrChange>
                </w:rPr>
                <w:t xml:space="preserve"> </w:t>
              </w:r>
              <w:r w:rsidRPr="00BA7E44">
                <w:rPr>
                  <w:rFonts w:cs="Times New Roman"/>
                  <w:spacing w:val="-1"/>
                  <w:sz w:val="20"/>
                  <w:szCs w:val="20"/>
                  <w:rPrChange w:id="264" w:author="Bryce Mihalevich" w:date="2016-02-25T13:50:00Z">
                    <w:rPr>
                      <w:spacing w:val="-1"/>
                    </w:rPr>
                  </w:rPrChange>
                </w:rPr>
                <w:t>Incidental</w:t>
              </w:r>
              <w:r w:rsidRPr="00BA7E44">
                <w:rPr>
                  <w:rFonts w:cs="Times New Roman"/>
                  <w:spacing w:val="33"/>
                  <w:w w:val="99"/>
                  <w:sz w:val="20"/>
                  <w:szCs w:val="20"/>
                  <w:rPrChange w:id="265" w:author="Bryce Mihalevich" w:date="2016-02-25T13:50:00Z">
                    <w:rPr>
                      <w:spacing w:val="33"/>
                      <w:w w:val="99"/>
                    </w:rPr>
                  </w:rPrChange>
                </w:rPr>
                <w:t xml:space="preserve"> </w:t>
              </w:r>
              <w:r w:rsidRPr="00BA7E44">
                <w:rPr>
                  <w:rFonts w:cs="Times New Roman"/>
                  <w:spacing w:val="-1"/>
                  <w:sz w:val="20"/>
                  <w:szCs w:val="20"/>
                  <w:rPrChange w:id="266" w:author="Bryce Mihalevich" w:date="2016-02-25T13:50:00Z">
                    <w:rPr>
                      <w:spacing w:val="-1"/>
                    </w:rPr>
                  </w:rPrChange>
                </w:rPr>
                <w:t>Wildlife</w:t>
              </w:r>
            </w:ins>
          </w:p>
        </w:tc>
        <w:tc>
          <w:tcPr>
            <w:tcW w:w="782" w:type="pct"/>
            <w:tcBorders>
              <w:top w:val="single" w:sz="5" w:space="0" w:color="000000"/>
              <w:left w:val="single" w:sz="5" w:space="0" w:color="000000"/>
              <w:bottom w:val="single" w:sz="5" w:space="0" w:color="000000"/>
              <w:right w:val="single" w:sz="5" w:space="0" w:color="000000"/>
            </w:tcBorders>
          </w:tcPr>
          <w:p w14:paraId="2D3D3756" w14:textId="77777777" w:rsidR="00796097" w:rsidRPr="00BA7E44" w:rsidRDefault="00796097">
            <w:pPr>
              <w:jc w:val="center"/>
              <w:rPr>
                <w:ins w:id="267" w:author="Bryce Mihalevich" w:date="2016-02-25T12:09:00Z"/>
                <w:rFonts w:eastAsia="Times New Roman" w:cs="Times New Roman"/>
                <w:sz w:val="20"/>
                <w:szCs w:val="20"/>
                <w:rPrChange w:id="268" w:author="Bryce Mihalevich" w:date="2016-02-25T13:50:00Z">
                  <w:rPr>
                    <w:ins w:id="269" w:author="Bryce Mihalevich" w:date="2016-02-25T12:09:00Z"/>
                    <w:rFonts w:eastAsia="Times New Roman" w:cs="Times New Roman"/>
                    <w:szCs w:val="20"/>
                  </w:rPr>
                </w:rPrChange>
              </w:rPr>
              <w:pPrChange w:id="270" w:author="Bryce Mihalevich" w:date="2016-02-25T13:50:00Z">
                <w:pPr>
                  <w:pStyle w:val="TableParagraph"/>
                  <w:spacing w:before="107"/>
                  <w:ind w:left="-2"/>
                </w:pPr>
              </w:pPrChange>
            </w:pPr>
            <w:ins w:id="271" w:author="Bryce Mihalevich" w:date="2016-02-25T12:09:00Z">
              <w:r w:rsidRPr="00BA7E44">
                <w:rPr>
                  <w:rFonts w:cs="Times New Roman"/>
                  <w:spacing w:val="-1"/>
                  <w:sz w:val="20"/>
                  <w:szCs w:val="20"/>
                  <w:rPrChange w:id="272" w:author="Bryce Mihalevich" w:date="2016-02-25T13:50:00Z">
                    <w:rPr>
                      <w:spacing w:val="-1"/>
                    </w:rPr>
                  </w:rPrChange>
                </w:rPr>
                <w:t>Diligence</w:t>
              </w:r>
            </w:ins>
          </w:p>
        </w:tc>
      </w:tr>
      <w:tr w:rsidR="00BA7E44" w:rsidRPr="00BA7E44" w14:paraId="439F6B45" w14:textId="77777777" w:rsidTr="00BA7E44">
        <w:trPr>
          <w:trHeight w:hRule="exact" w:val="470"/>
          <w:jc w:val="center"/>
          <w:ins w:id="273" w:author="Bryce Mihalevich" w:date="2016-02-25T12:09:00Z"/>
        </w:trPr>
        <w:tc>
          <w:tcPr>
            <w:tcW w:w="677" w:type="pct"/>
            <w:tcBorders>
              <w:top w:val="single" w:sz="5" w:space="0" w:color="000000"/>
              <w:left w:val="single" w:sz="5" w:space="0" w:color="000000"/>
              <w:bottom w:val="single" w:sz="5" w:space="0" w:color="000000"/>
              <w:right w:val="single" w:sz="5" w:space="0" w:color="000000"/>
            </w:tcBorders>
          </w:tcPr>
          <w:p w14:paraId="034884A5" w14:textId="77777777" w:rsidR="00796097" w:rsidRPr="00BA7E44" w:rsidRDefault="00796097">
            <w:pPr>
              <w:jc w:val="center"/>
              <w:rPr>
                <w:ins w:id="274" w:author="Bryce Mihalevich" w:date="2016-02-25T12:09:00Z"/>
                <w:rFonts w:eastAsia="Times New Roman" w:cs="Times New Roman"/>
                <w:sz w:val="20"/>
                <w:szCs w:val="20"/>
                <w:rPrChange w:id="275" w:author="Bryce Mihalevich" w:date="2016-02-25T13:50:00Z">
                  <w:rPr>
                    <w:ins w:id="276" w:author="Bryce Mihalevich" w:date="2016-02-25T12:09:00Z"/>
                    <w:rFonts w:eastAsia="Times New Roman" w:cs="Times New Roman"/>
                    <w:szCs w:val="20"/>
                  </w:rPr>
                </w:rPrChange>
              </w:rPr>
              <w:pPrChange w:id="277" w:author="Bryce Mihalevich" w:date="2016-02-25T13:50:00Z">
                <w:pPr>
                  <w:pStyle w:val="TableParagraph"/>
                  <w:ind w:left="313" w:right="190" w:hanging="120"/>
                </w:pPr>
              </w:pPrChange>
            </w:pPr>
            <w:ins w:id="278" w:author="Bryce Mihalevich" w:date="2016-02-25T12:09:00Z">
              <w:r w:rsidRPr="00BA7E44">
                <w:rPr>
                  <w:rFonts w:cs="Times New Roman"/>
                  <w:spacing w:val="-1"/>
                  <w:w w:val="95"/>
                  <w:sz w:val="20"/>
                  <w:szCs w:val="20"/>
                  <w:rPrChange w:id="279" w:author="Bryce Mihalevich" w:date="2016-02-25T13:50:00Z">
                    <w:rPr>
                      <w:spacing w:val="-1"/>
                      <w:w w:val="95"/>
                    </w:rPr>
                  </w:rPrChange>
                </w:rPr>
                <w:t>Unnamed</w:t>
              </w:r>
              <w:r w:rsidRPr="00BA7E44">
                <w:rPr>
                  <w:rFonts w:cs="Times New Roman"/>
                  <w:spacing w:val="24"/>
                  <w:w w:val="99"/>
                  <w:sz w:val="20"/>
                  <w:szCs w:val="20"/>
                  <w:rPrChange w:id="280" w:author="Bryce Mihalevich" w:date="2016-02-25T13:50:00Z">
                    <w:rPr>
                      <w:spacing w:val="24"/>
                      <w:w w:val="99"/>
                    </w:rPr>
                  </w:rPrChange>
                </w:rPr>
                <w:t xml:space="preserve"> </w:t>
              </w:r>
              <w:r w:rsidRPr="00BA7E44">
                <w:rPr>
                  <w:rFonts w:cs="Times New Roman"/>
                  <w:spacing w:val="-1"/>
                  <w:sz w:val="20"/>
                  <w:szCs w:val="20"/>
                  <w:rPrChange w:id="281" w:author="Bryce Mihalevich" w:date="2016-02-25T13:50:00Z">
                    <w:rPr>
                      <w:spacing w:val="-1"/>
                    </w:rPr>
                  </w:rPrChange>
                </w:rPr>
                <w:t>Spring</w:t>
              </w:r>
            </w:ins>
          </w:p>
        </w:tc>
        <w:tc>
          <w:tcPr>
            <w:tcW w:w="416" w:type="pct"/>
            <w:tcBorders>
              <w:top w:val="single" w:sz="5" w:space="0" w:color="000000"/>
              <w:left w:val="single" w:sz="5" w:space="0" w:color="000000"/>
              <w:bottom w:val="single" w:sz="5" w:space="0" w:color="000000"/>
              <w:right w:val="single" w:sz="5" w:space="0" w:color="000000"/>
            </w:tcBorders>
          </w:tcPr>
          <w:p w14:paraId="10155668" w14:textId="77777777" w:rsidR="00796097" w:rsidRPr="00BA7E44" w:rsidRDefault="00796097">
            <w:pPr>
              <w:jc w:val="center"/>
              <w:rPr>
                <w:ins w:id="282" w:author="Bryce Mihalevich" w:date="2016-02-25T12:09:00Z"/>
                <w:rFonts w:eastAsia="Times New Roman" w:cs="Times New Roman"/>
                <w:sz w:val="20"/>
                <w:szCs w:val="20"/>
                <w:rPrChange w:id="283" w:author="Bryce Mihalevich" w:date="2016-02-25T13:50:00Z">
                  <w:rPr>
                    <w:ins w:id="284" w:author="Bryce Mihalevich" w:date="2016-02-25T12:09:00Z"/>
                    <w:rFonts w:eastAsia="Times New Roman" w:cs="Times New Roman"/>
                    <w:szCs w:val="20"/>
                  </w:rPr>
                </w:rPrChange>
              </w:rPr>
              <w:pPrChange w:id="285" w:author="Bryce Mihalevich" w:date="2016-02-25T13:50:00Z">
                <w:pPr>
                  <w:pStyle w:val="TableParagraph"/>
                  <w:spacing w:before="107"/>
                  <w:ind w:left="152"/>
                </w:pPr>
              </w:pPrChange>
            </w:pPr>
            <w:ins w:id="286" w:author="Bryce Mihalevich" w:date="2016-02-25T12:09:00Z">
              <w:r w:rsidRPr="00BA7E44">
                <w:rPr>
                  <w:rFonts w:cs="Times New Roman"/>
                  <w:spacing w:val="1"/>
                  <w:sz w:val="20"/>
                  <w:szCs w:val="20"/>
                  <w:rPrChange w:id="287" w:author="Bryce Mihalevich" w:date="2016-02-25T13:50:00Z">
                    <w:rPr>
                      <w:spacing w:val="1"/>
                    </w:rPr>
                  </w:rPrChange>
                </w:rPr>
                <w:t>1869</w:t>
              </w:r>
            </w:ins>
          </w:p>
        </w:tc>
        <w:tc>
          <w:tcPr>
            <w:tcW w:w="678" w:type="pct"/>
            <w:tcBorders>
              <w:top w:val="single" w:sz="5" w:space="0" w:color="000000"/>
              <w:left w:val="single" w:sz="5" w:space="0" w:color="000000"/>
              <w:bottom w:val="single" w:sz="5" w:space="0" w:color="000000"/>
              <w:right w:val="single" w:sz="5" w:space="0" w:color="000000"/>
            </w:tcBorders>
          </w:tcPr>
          <w:p w14:paraId="1DA08A8F" w14:textId="77777777" w:rsidR="00796097" w:rsidRPr="00BA7E44" w:rsidRDefault="00796097">
            <w:pPr>
              <w:jc w:val="center"/>
              <w:rPr>
                <w:ins w:id="288" w:author="Bryce Mihalevich" w:date="2016-02-25T12:09:00Z"/>
                <w:rFonts w:eastAsia="Times New Roman" w:cs="Times New Roman"/>
                <w:sz w:val="20"/>
                <w:szCs w:val="20"/>
                <w:rPrChange w:id="289" w:author="Bryce Mihalevich" w:date="2016-02-25T13:50:00Z">
                  <w:rPr>
                    <w:ins w:id="290" w:author="Bryce Mihalevich" w:date="2016-02-25T12:09:00Z"/>
                    <w:rFonts w:eastAsia="Times New Roman" w:cs="Times New Roman"/>
                    <w:szCs w:val="20"/>
                  </w:rPr>
                </w:rPrChange>
              </w:rPr>
              <w:pPrChange w:id="291" w:author="Bryce Mihalevich" w:date="2016-02-25T13:50:00Z">
                <w:pPr>
                  <w:pStyle w:val="TableParagraph"/>
                  <w:spacing w:before="107"/>
                  <w:ind w:left="18"/>
                </w:pPr>
              </w:pPrChange>
            </w:pPr>
            <w:ins w:id="292" w:author="Bryce Mihalevich" w:date="2016-02-25T12:09:00Z">
              <w:r w:rsidRPr="00BA7E44">
                <w:rPr>
                  <w:rFonts w:cs="Times New Roman"/>
                  <w:sz w:val="20"/>
                  <w:szCs w:val="20"/>
                  <w:rPrChange w:id="293" w:author="Bryce Mihalevich" w:date="2016-02-25T13:50:00Z">
                    <w:rPr/>
                  </w:rPrChange>
                </w:rPr>
                <w:t>283.78;</w:t>
              </w:r>
              <w:r w:rsidRPr="00BA7E44">
                <w:rPr>
                  <w:rFonts w:cs="Times New Roman"/>
                  <w:spacing w:val="-12"/>
                  <w:sz w:val="20"/>
                  <w:szCs w:val="20"/>
                  <w:rPrChange w:id="294" w:author="Bryce Mihalevich" w:date="2016-02-25T13:50:00Z">
                    <w:rPr>
                      <w:spacing w:val="-12"/>
                    </w:rPr>
                  </w:rPrChange>
                </w:rPr>
                <w:t xml:space="preserve"> </w:t>
              </w:r>
              <w:r w:rsidRPr="00BA7E44">
                <w:rPr>
                  <w:rFonts w:cs="Times New Roman"/>
                  <w:sz w:val="20"/>
                  <w:szCs w:val="20"/>
                  <w:rPrChange w:id="295" w:author="Bryce Mihalevich" w:date="2016-02-25T13:50:00Z">
                    <w:rPr/>
                  </w:rPrChange>
                </w:rPr>
                <w:t>(0.03)</w:t>
              </w:r>
            </w:ins>
          </w:p>
        </w:tc>
        <w:tc>
          <w:tcPr>
            <w:tcW w:w="625" w:type="pct"/>
            <w:tcBorders>
              <w:top w:val="single" w:sz="5" w:space="0" w:color="000000"/>
              <w:left w:val="single" w:sz="5" w:space="0" w:color="000000"/>
              <w:bottom w:val="single" w:sz="5" w:space="0" w:color="000000"/>
              <w:right w:val="single" w:sz="5" w:space="0" w:color="000000"/>
            </w:tcBorders>
          </w:tcPr>
          <w:p w14:paraId="32F051F6" w14:textId="77777777" w:rsidR="00796097" w:rsidRPr="00BA7E44" w:rsidRDefault="00796097">
            <w:pPr>
              <w:jc w:val="center"/>
              <w:rPr>
                <w:ins w:id="296" w:author="Bryce Mihalevich" w:date="2016-02-25T12:09:00Z"/>
                <w:rFonts w:cs="Times New Roman"/>
                <w:sz w:val="20"/>
                <w:szCs w:val="20"/>
                <w:rPrChange w:id="297" w:author="Bryce Mihalevich" w:date="2016-02-25T13:50:00Z">
                  <w:rPr>
                    <w:ins w:id="298" w:author="Bryce Mihalevich" w:date="2016-02-25T12:09:00Z"/>
                  </w:rPr>
                </w:rPrChange>
              </w:rPr>
              <w:pPrChange w:id="299" w:author="Bryce Mihalevich" w:date="2016-02-25T13:50:00Z">
                <w:pPr/>
              </w:pPrChange>
            </w:pPr>
          </w:p>
        </w:tc>
        <w:tc>
          <w:tcPr>
            <w:tcW w:w="676" w:type="pct"/>
            <w:tcBorders>
              <w:top w:val="single" w:sz="5" w:space="0" w:color="000000"/>
              <w:left w:val="single" w:sz="5" w:space="0" w:color="000000"/>
              <w:bottom w:val="single" w:sz="5" w:space="0" w:color="000000"/>
              <w:right w:val="single" w:sz="5" w:space="0" w:color="000000"/>
            </w:tcBorders>
          </w:tcPr>
          <w:p w14:paraId="4885252E" w14:textId="77777777" w:rsidR="00796097" w:rsidRPr="00BA7E44" w:rsidRDefault="00796097">
            <w:pPr>
              <w:jc w:val="center"/>
              <w:rPr>
                <w:ins w:id="300" w:author="Bryce Mihalevich" w:date="2016-02-25T12:09:00Z"/>
                <w:rFonts w:eastAsia="Times New Roman" w:cs="Times New Roman"/>
                <w:sz w:val="20"/>
                <w:szCs w:val="20"/>
                <w:rPrChange w:id="301" w:author="Bryce Mihalevich" w:date="2016-02-25T13:50:00Z">
                  <w:rPr>
                    <w:ins w:id="302" w:author="Bryce Mihalevich" w:date="2016-02-25T12:09:00Z"/>
                    <w:rFonts w:eastAsia="Times New Roman" w:cs="Times New Roman"/>
                    <w:szCs w:val="20"/>
                  </w:rPr>
                </w:rPrChange>
              </w:rPr>
              <w:pPrChange w:id="303" w:author="Bryce Mihalevich" w:date="2016-02-25T13:50:00Z">
                <w:pPr>
                  <w:pStyle w:val="TableParagraph"/>
                  <w:spacing w:before="107"/>
                  <w:ind w:left="591" w:right="-4"/>
                </w:pPr>
              </w:pPrChange>
            </w:pPr>
            <w:ins w:id="304" w:author="Bryce Mihalevich" w:date="2016-02-25T12:09:00Z">
              <w:r w:rsidRPr="00BA7E44">
                <w:rPr>
                  <w:rFonts w:cs="Times New Roman"/>
                  <w:sz w:val="20"/>
                  <w:szCs w:val="20"/>
                  <w:rPrChange w:id="305" w:author="Bryce Mihalevich" w:date="2016-02-25T13:50:00Z">
                    <w:rPr/>
                  </w:rPrChange>
                </w:rPr>
                <w:t>29-973</w:t>
              </w:r>
            </w:ins>
          </w:p>
        </w:tc>
        <w:tc>
          <w:tcPr>
            <w:tcW w:w="1145" w:type="pct"/>
            <w:tcBorders>
              <w:top w:val="single" w:sz="5" w:space="0" w:color="000000"/>
              <w:left w:val="single" w:sz="5" w:space="0" w:color="000000"/>
              <w:bottom w:val="single" w:sz="5" w:space="0" w:color="000000"/>
              <w:right w:val="single" w:sz="5" w:space="0" w:color="000000"/>
            </w:tcBorders>
          </w:tcPr>
          <w:p w14:paraId="36F0353F" w14:textId="77777777" w:rsidR="00796097" w:rsidRPr="00BA7E44" w:rsidRDefault="00796097">
            <w:pPr>
              <w:jc w:val="center"/>
              <w:rPr>
                <w:ins w:id="306" w:author="Bryce Mihalevich" w:date="2016-02-25T12:09:00Z"/>
                <w:rFonts w:eastAsia="Times New Roman" w:cs="Times New Roman"/>
                <w:sz w:val="20"/>
                <w:szCs w:val="20"/>
                <w:rPrChange w:id="307" w:author="Bryce Mihalevich" w:date="2016-02-25T13:50:00Z">
                  <w:rPr>
                    <w:ins w:id="308" w:author="Bryce Mihalevich" w:date="2016-02-25T12:09:00Z"/>
                    <w:rFonts w:eastAsia="Times New Roman" w:cs="Times New Roman"/>
                    <w:szCs w:val="20"/>
                  </w:rPr>
                </w:rPrChange>
              </w:rPr>
              <w:pPrChange w:id="309" w:author="Bryce Mihalevich" w:date="2016-02-25T13:50:00Z">
                <w:pPr>
                  <w:pStyle w:val="TableParagraph"/>
                  <w:ind w:left="-2" w:right="388" w:firstLine="50"/>
                </w:pPr>
              </w:pPrChange>
            </w:pPr>
            <w:ins w:id="310" w:author="Bryce Mihalevich" w:date="2016-02-25T12:09:00Z">
              <w:r w:rsidRPr="00BA7E44">
                <w:rPr>
                  <w:rFonts w:cs="Times New Roman"/>
                  <w:spacing w:val="-1"/>
                  <w:sz w:val="20"/>
                  <w:szCs w:val="20"/>
                  <w:rPrChange w:id="311" w:author="Bryce Mihalevich" w:date="2016-02-25T13:50:00Z">
                    <w:rPr>
                      <w:spacing w:val="-1"/>
                    </w:rPr>
                  </w:rPrChange>
                </w:rPr>
                <w:t>Irrigation</w:t>
              </w:r>
              <w:r w:rsidRPr="00BA7E44">
                <w:rPr>
                  <w:rFonts w:cs="Times New Roman"/>
                  <w:spacing w:val="-15"/>
                  <w:sz w:val="20"/>
                  <w:szCs w:val="20"/>
                  <w:rPrChange w:id="312" w:author="Bryce Mihalevich" w:date="2016-02-25T13:50:00Z">
                    <w:rPr>
                      <w:spacing w:val="-15"/>
                    </w:rPr>
                  </w:rPrChange>
                </w:rPr>
                <w:t xml:space="preserve"> </w:t>
              </w:r>
              <w:r w:rsidRPr="00BA7E44">
                <w:rPr>
                  <w:rFonts w:cs="Times New Roman"/>
                  <w:spacing w:val="-1"/>
                  <w:sz w:val="20"/>
                  <w:szCs w:val="20"/>
                  <w:rPrChange w:id="313" w:author="Bryce Mihalevich" w:date="2016-02-25T13:50:00Z">
                    <w:rPr>
                      <w:spacing w:val="-1"/>
                    </w:rPr>
                  </w:rPrChange>
                </w:rPr>
                <w:t>(Stock,</w:t>
              </w:r>
              <w:r w:rsidRPr="00BA7E44">
                <w:rPr>
                  <w:rFonts w:cs="Times New Roman"/>
                  <w:spacing w:val="30"/>
                  <w:w w:val="99"/>
                  <w:sz w:val="20"/>
                  <w:szCs w:val="20"/>
                  <w:rPrChange w:id="314" w:author="Bryce Mihalevich" w:date="2016-02-25T13:50:00Z">
                    <w:rPr>
                      <w:spacing w:val="30"/>
                      <w:w w:val="99"/>
                    </w:rPr>
                  </w:rPrChange>
                </w:rPr>
                <w:t xml:space="preserve"> </w:t>
              </w:r>
              <w:r w:rsidRPr="00BA7E44">
                <w:rPr>
                  <w:rFonts w:cs="Times New Roman"/>
                  <w:spacing w:val="-1"/>
                  <w:sz w:val="20"/>
                  <w:szCs w:val="20"/>
                  <w:rPrChange w:id="315" w:author="Bryce Mihalevich" w:date="2016-02-25T13:50:00Z">
                    <w:rPr>
                      <w:spacing w:val="-1"/>
                    </w:rPr>
                  </w:rPrChange>
                </w:rPr>
                <w:t>Incidental</w:t>
              </w:r>
              <w:r w:rsidRPr="00BA7E44">
                <w:rPr>
                  <w:rFonts w:cs="Times New Roman"/>
                  <w:spacing w:val="-16"/>
                  <w:sz w:val="20"/>
                  <w:szCs w:val="20"/>
                  <w:rPrChange w:id="316" w:author="Bryce Mihalevich" w:date="2016-02-25T13:50:00Z">
                    <w:rPr>
                      <w:spacing w:val="-16"/>
                    </w:rPr>
                  </w:rPrChange>
                </w:rPr>
                <w:t xml:space="preserve"> </w:t>
              </w:r>
              <w:r w:rsidRPr="00BA7E44">
                <w:rPr>
                  <w:rFonts w:cs="Times New Roman"/>
                  <w:sz w:val="20"/>
                  <w:szCs w:val="20"/>
                  <w:rPrChange w:id="317" w:author="Bryce Mihalevich" w:date="2016-02-25T13:50:00Z">
                    <w:rPr/>
                  </w:rPrChange>
                </w:rPr>
                <w:t>Wildlife)</w:t>
              </w:r>
            </w:ins>
          </w:p>
        </w:tc>
        <w:tc>
          <w:tcPr>
            <w:tcW w:w="782" w:type="pct"/>
            <w:tcBorders>
              <w:top w:val="single" w:sz="5" w:space="0" w:color="000000"/>
              <w:left w:val="single" w:sz="5" w:space="0" w:color="000000"/>
              <w:bottom w:val="single" w:sz="5" w:space="0" w:color="000000"/>
              <w:right w:val="single" w:sz="5" w:space="0" w:color="000000"/>
            </w:tcBorders>
          </w:tcPr>
          <w:p w14:paraId="38377C11" w14:textId="77777777" w:rsidR="00796097" w:rsidRPr="00BA7E44" w:rsidRDefault="00796097">
            <w:pPr>
              <w:jc w:val="center"/>
              <w:rPr>
                <w:ins w:id="318" w:author="Bryce Mihalevich" w:date="2016-02-25T12:09:00Z"/>
                <w:rFonts w:eastAsia="Times New Roman" w:cs="Times New Roman"/>
                <w:sz w:val="20"/>
                <w:szCs w:val="20"/>
                <w:rPrChange w:id="319" w:author="Bryce Mihalevich" w:date="2016-02-25T13:50:00Z">
                  <w:rPr>
                    <w:ins w:id="320" w:author="Bryce Mihalevich" w:date="2016-02-25T12:09:00Z"/>
                    <w:rFonts w:eastAsia="Times New Roman" w:cs="Times New Roman"/>
                    <w:szCs w:val="20"/>
                  </w:rPr>
                </w:rPrChange>
              </w:rPr>
              <w:pPrChange w:id="321" w:author="Bryce Mihalevich" w:date="2016-02-25T13:50:00Z">
                <w:pPr>
                  <w:pStyle w:val="TableParagraph"/>
                  <w:spacing w:before="107"/>
                  <w:ind w:left="-2"/>
                </w:pPr>
              </w:pPrChange>
            </w:pPr>
            <w:ins w:id="322" w:author="Bryce Mihalevich" w:date="2016-02-25T12:09:00Z">
              <w:r w:rsidRPr="00BA7E44">
                <w:rPr>
                  <w:rFonts w:cs="Times New Roman"/>
                  <w:spacing w:val="-1"/>
                  <w:sz w:val="20"/>
                  <w:szCs w:val="20"/>
                  <w:rPrChange w:id="323" w:author="Bryce Mihalevich" w:date="2016-02-25T13:50:00Z">
                    <w:rPr>
                      <w:spacing w:val="-1"/>
                    </w:rPr>
                  </w:rPrChange>
                </w:rPr>
                <w:t>Diligence</w:t>
              </w:r>
            </w:ins>
          </w:p>
        </w:tc>
      </w:tr>
      <w:tr w:rsidR="00BA7E44" w:rsidRPr="00BA7E44" w14:paraId="0C400F4A" w14:textId="77777777" w:rsidTr="00BA7E44">
        <w:trPr>
          <w:trHeight w:hRule="exact" w:val="469"/>
          <w:jc w:val="center"/>
          <w:ins w:id="324" w:author="Bryce Mihalevich" w:date="2016-02-25T12:09:00Z"/>
        </w:trPr>
        <w:tc>
          <w:tcPr>
            <w:tcW w:w="677" w:type="pct"/>
            <w:tcBorders>
              <w:top w:val="single" w:sz="5" w:space="0" w:color="000000"/>
              <w:left w:val="single" w:sz="5" w:space="0" w:color="000000"/>
              <w:bottom w:val="single" w:sz="5" w:space="0" w:color="000000"/>
              <w:right w:val="single" w:sz="5" w:space="0" w:color="000000"/>
            </w:tcBorders>
          </w:tcPr>
          <w:p w14:paraId="55E320C3" w14:textId="77777777" w:rsidR="00796097" w:rsidRPr="00BA7E44" w:rsidRDefault="00796097">
            <w:pPr>
              <w:jc w:val="center"/>
              <w:rPr>
                <w:ins w:id="325" w:author="Bryce Mihalevich" w:date="2016-02-25T12:09:00Z"/>
                <w:rFonts w:eastAsia="Times New Roman" w:cs="Times New Roman"/>
                <w:sz w:val="20"/>
                <w:szCs w:val="20"/>
                <w:rPrChange w:id="326" w:author="Bryce Mihalevich" w:date="2016-02-25T13:50:00Z">
                  <w:rPr>
                    <w:ins w:id="327" w:author="Bryce Mihalevich" w:date="2016-02-25T12:09:00Z"/>
                    <w:rFonts w:eastAsia="Times New Roman" w:cs="Times New Roman"/>
                    <w:szCs w:val="20"/>
                  </w:rPr>
                </w:rPrChange>
              </w:rPr>
              <w:pPrChange w:id="328" w:author="Bryce Mihalevich" w:date="2016-02-25T13:50:00Z">
                <w:pPr>
                  <w:pStyle w:val="TableParagraph"/>
                  <w:ind w:left="313" w:right="94" w:hanging="219"/>
                </w:pPr>
              </w:pPrChange>
            </w:pPr>
            <w:ins w:id="329" w:author="Bryce Mihalevich" w:date="2016-02-25T12:09:00Z">
              <w:r w:rsidRPr="00BA7E44">
                <w:rPr>
                  <w:rFonts w:cs="Times New Roman"/>
                  <w:sz w:val="20"/>
                  <w:szCs w:val="20"/>
                  <w:rPrChange w:id="330" w:author="Bryce Mihalevich" w:date="2016-02-25T13:50:00Z">
                    <w:rPr/>
                  </w:rPrChange>
                </w:rPr>
                <w:t>Dan</w:t>
              </w:r>
              <w:r w:rsidRPr="00BA7E44">
                <w:rPr>
                  <w:rFonts w:cs="Times New Roman"/>
                  <w:spacing w:val="-11"/>
                  <w:sz w:val="20"/>
                  <w:szCs w:val="20"/>
                  <w:rPrChange w:id="331" w:author="Bryce Mihalevich" w:date="2016-02-25T13:50:00Z">
                    <w:rPr>
                      <w:spacing w:val="-11"/>
                    </w:rPr>
                  </w:rPrChange>
                </w:rPr>
                <w:t xml:space="preserve"> </w:t>
              </w:r>
              <w:r w:rsidRPr="00BA7E44">
                <w:rPr>
                  <w:rFonts w:cs="Times New Roman"/>
                  <w:sz w:val="20"/>
                  <w:szCs w:val="20"/>
                  <w:rPrChange w:id="332" w:author="Bryce Mihalevich" w:date="2016-02-25T13:50:00Z">
                    <w:rPr/>
                  </w:rPrChange>
                </w:rPr>
                <w:t>Walker</w:t>
              </w:r>
              <w:r w:rsidRPr="00BA7E44">
                <w:rPr>
                  <w:rFonts w:cs="Times New Roman"/>
                  <w:w w:val="99"/>
                  <w:sz w:val="20"/>
                  <w:szCs w:val="20"/>
                  <w:rPrChange w:id="333" w:author="Bryce Mihalevich" w:date="2016-02-25T13:50:00Z">
                    <w:rPr>
                      <w:w w:val="99"/>
                    </w:rPr>
                  </w:rPrChange>
                </w:rPr>
                <w:t xml:space="preserve"> </w:t>
              </w:r>
              <w:r w:rsidRPr="00BA7E44">
                <w:rPr>
                  <w:rFonts w:cs="Times New Roman"/>
                  <w:spacing w:val="-1"/>
                  <w:sz w:val="20"/>
                  <w:szCs w:val="20"/>
                  <w:rPrChange w:id="334" w:author="Bryce Mihalevich" w:date="2016-02-25T13:50:00Z">
                    <w:rPr>
                      <w:spacing w:val="-1"/>
                    </w:rPr>
                  </w:rPrChange>
                </w:rPr>
                <w:t>Spring</w:t>
              </w:r>
            </w:ins>
          </w:p>
        </w:tc>
        <w:tc>
          <w:tcPr>
            <w:tcW w:w="416" w:type="pct"/>
            <w:tcBorders>
              <w:top w:val="single" w:sz="5" w:space="0" w:color="000000"/>
              <w:left w:val="single" w:sz="5" w:space="0" w:color="000000"/>
              <w:bottom w:val="single" w:sz="5" w:space="0" w:color="000000"/>
              <w:right w:val="single" w:sz="5" w:space="0" w:color="000000"/>
            </w:tcBorders>
          </w:tcPr>
          <w:p w14:paraId="056CCBDC" w14:textId="77777777" w:rsidR="00796097" w:rsidRPr="00BA7E44" w:rsidRDefault="00796097">
            <w:pPr>
              <w:jc w:val="center"/>
              <w:rPr>
                <w:ins w:id="335" w:author="Bryce Mihalevich" w:date="2016-02-25T12:09:00Z"/>
                <w:rFonts w:eastAsia="Times New Roman" w:cs="Times New Roman"/>
                <w:sz w:val="20"/>
                <w:szCs w:val="20"/>
                <w:rPrChange w:id="336" w:author="Bryce Mihalevich" w:date="2016-02-25T13:50:00Z">
                  <w:rPr>
                    <w:ins w:id="337" w:author="Bryce Mihalevich" w:date="2016-02-25T12:09:00Z"/>
                    <w:rFonts w:eastAsia="Times New Roman" w:cs="Times New Roman"/>
                    <w:szCs w:val="20"/>
                  </w:rPr>
                </w:rPrChange>
              </w:rPr>
              <w:pPrChange w:id="338" w:author="Bryce Mihalevich" w:date="2016-02-25T13:50:00Z">
                <w:pPr>
                  <w:pStyle w:val="TableParagraph"/>
                  <w:spacing w:before="107"/>
                  <w:ind w:left="152"/>
                </w:pPr>
              </w:pPrChange>
            </w:pPr>
            <w:ins w:id="339" w:author="Bryce Mihalevich" w:date="2016-02-25T12:09:00Z">
              <w:r w:rsidRPr="00BA7E44">
                <w:rPr>
                  <w:rFonts w:cs="Times New Roman"/>
                  <w:spacing w:val="1"/>
                  <w:sz w:val="20"/>
                  <w:szCs w:val="20"/>
                  <w:rPrChange w:id="340" w:author="Bryce Mihalevich" w:date="2016-02-25T13:50:00Z">
                    <w:rPr>
                      <w:spacing w:val="1"/>
                    </w:rPr>
                  </w:rPrChange>
                </w:rPr>
                <w:t>1870</w:t>
              </w:r>
            </w:ins>
          </w:p>
        </w:tc>
        <w:tc>
          <w:tcPr>
            <w:tcW w:w="678" w:type="pct"/>
            <w:tcBorders>
              <w:top w:val="single" w:sz="5" w:space="0" w:color="000000"/>
              <w:left w:val="single" w:sz="5" w:space="0" w:color="000000"/>
              <w:bottom w:val="single" w:sz="5" w:space="0" w:color="000000"/>
              <w:right w:val="single" w:sz="5" w:space="0" w:color="000000"/>
            </w:tcBorders>
          </w:tcPr>
          <w:p w14:paraId="39D5636E" w14:textId="77777777" w:rsidR="00796097" w:rsidRPr="00BA7E44" w:rsidRDefault="00796097">
            <w:pPr>
              <w:jc w:val="center"/>
              <w:rPr>
                <w:ins w:id="341" w:author="Bryce Mihalevich" w:date="2016-02-25T12:09:00Z"/>
                <w:rFonts w:eastAsia="Times New Roman" w:cs="Times New Roman"/>
                <w:sz w:val="20"/>
                <w:szCs w:val="20"/>
                <w:rPrChange w:id="342" w:author="Bryce Mihalevich" w:date="2016-02-25T13:50:00Z">
                  <w:rPr>
                    <w:ins w:id="343" w:author="Bryce Mihalevich" w:date="2016-02-25T12:09:00Z"/>
                    <w:rFonts w:eastAsia="Times New Roman" w:cs="Times New Roman"/>
                    <w:szCs w:val="20"/>
                  </w:rPr>
                </w:rPrChange>
              </w:rPr>
              <w:pPrChange w:id="344" w:author="Bryce Mihalevich" w:date="2016-02-25T13:50:00Z">
                <w:pPr>
                  <w:pStyle w:val="TableParagraph"/>
                  <w:spacing w:before="107"/>
                  <w:ind w:left="18"/>
                </w:pPr>
              </w:pPrChange>
            </w:pPr>
            <w:ins w:id="345" w:author="Bryce Mihalevich" w:date="2016-02-25T12:09:00Z">
              <w:r w:rsidRPr="00BA7E44">
                <w:rPr>
                  <w:rFonts w:cs="Times New Roman"/>
                  <w:sz w:val="20"/>
                  <w:szCs w:val="20"/>
                  <w:rPrChange w:id="346" w:author="Bryce Mihalevich" w:date="2016-02-25T13:50:00Z">
                    <w:rPr/>
                  </w:rPrChange>
                </w:rPr>
                <w:t>192.68;</w:t>
              </w:r>
              <w:r w:rsidRPr="00BA7E44">
                <w:rPr>
                  <w:rFonts w:cs="Times New Roman"/>
                  <w:spacing w:val="-12"/>
                  <w:sz w:val="20"/>
                  <w:szCs w:val="20"/>
                  <w:rPrChange w:id="347" w:author="Bryce Mihalevich" w:date="2016-02-25T13:50:00Z">
                    <w:rPr>
                      <w:spacing w:val="-12"/>
                    </w:rPr>
                  </w:rPrChange>
                </w:rPr>
                <w:t xml:space="preserve"> </w:t>
              </w:r>
              <w:r w:rsidRPr="00BA7E44">
                <w:rPr>
                  <w:rFonts w:cs="Times New Roman"/>
                  <w:sz w:val="20"/>
                  <w:szCs w:val="20"/>
                  <w:rPrChange w:id="348" w:author="Bryce Mihalevich" w:date="2016-02-25T13:50:00Z">
                    <w:rPr/>
                  </w:rPrChange>
                </w:rPr>
                <w:t>(0.64)</w:t>
              </w:r>
            </w:ins>
          </w:p>
        </w:tc>
        <w:tc>
          <w:tcPr>
            <w:tcW w:w="625" w:type="pct"/>
            <w:tcBorders>
              <w:top w:val="single" w:sz="5" w:space="0" w:color="000000"/>
              <w:left w:val="single" w:sz="5" w:space="0" w:color="000000"/>
              <w:bottom w:val="single" w:sz="5" w:space="0" w:color="000000"/>
              <w:right w:val="single" w:sz="5" w:space="0" w:color="000000"/>
            </w:tcBorders>
          </w:tcPr>
          <w:p w14:paraId="4A5448C1" w14:textId="77777777" w:rsidR="00796097" w:rsidRPr="00BA7E44" w:rsidRDefault="00796097">
            <w:pPr>
              <w:jc w:val="center"/>
              <w:rPr>
                <w:ins w:id="349" w:author="Bryce Mihalevich" w:date="2016-02-25T12:09:00Z"/>
                <w:rFonts w:eastAsia="Times New Roman" w:cs="Times New Roman"/>
                <w:sz w:val="20"/>
                <w:szCs w:val="20"/>
                <w:rPrChange w:id="350" w:author="Bryce Mihalevich" w:date="2016-02-25T13:50:00Z">
                  <w:rPr>
                    <w:ins w:id="351" w:author="Bryce Mihalevich" w:date="2016-02-25T12:09:00Z"/>
                    <w:rFonts w:eastAsia="Times New Roman" w:cs="Times New Roman"/>
                    <w:szCs w:val="20"/>
                  </w:rPr>
                </w:rPrChange>
              </w:rPr>
              <w:pPrChange w:id="352" w:author="Bryce Mihalevich" w:date="2016-02-25T13:50:00Z">
                <w:pPr>
                  <w:pStyle w:val="TableParagraph"/>
                  <w:spacing w:before="107"/>
                  <w:ind w:right="-2"/>
                  <w:jc w:val="right"/>
                </w:pPr>
              </w:pPrChange>
            </w:pPr>
            <w:ins w:id="353" w:author="Bryce Mihalevich" w:date="2016-02-25T12:09:00Z">
              <w:r w:rsidRPr="00BA7E44">
                <w:rPr>
                  <w:rFonts w:cs="Times New Roman"/>
                  <w:w w:val="95"/>
                  <w:sz w:val="20"/>
                  <w:szCs w:val="20"/>
                  <w:rPrChange w:id="354" w:author="Bryce Mihalevich" w:date="2016-02-25T13:50:00Z">
                    <w:rPr>
                      <w:w w:val="95"/>
                    </w:rPr>
                  </w:rPrChange>
                </w:rPr>
                <w:t>3.06</w:t>
              </w:r>
            </w:ins>
          </w:p>
        </w:tc>
        <w:tc>
          <w:tcPr>
            <w:tcW w:w="676" w:type="pct"/>
            <w:tcBorders>
              <w:top w:val="single" w:sz="5" w:space="0" w:color="000000"/>
              <w:left w:val="single" w:sz="5" w:space="0" w:color="000000"/>
              <w:bottom w:val="single" w:sz="5" w:space="0" w:color="000000"/>
              <w:right w:val="single" w:sz="5" w:space="0" w:color="000000"/>
            </w:tcBorders>
          </w:tcPr>
          <w:p w14:paraId="1E77ED21" w14:textId="77777777" w:rsidR="00796097" w:rsidRPr="00BA7E44" w:rsidRDefault="00796097">
            <w:pPr>
              <w:jc w:val="center"/>
              <w:rPr>
                <w:ins w:id="355" w:author="Bryce Mihalevich" w:date="2016-02-25T12:09:00Z"/>
                <w:rFonts w:eastAsia="Times New Roman" w:cs="Times New Roman"/>
                <w:sz w:val="20"/>
                <w:szCs w:val="20"/>
                <w:rPrChange w:id="356" w:author="Bryce Mihalevich" w:date="2016-02-25T13:50:00Z">
                  <w:rPr>
                    <w:ins w:id="357" w:author="Bryce Mihalevich" w:date="2016-02-25T12:09:00Z"/>
                    <w:rFonts w:eastAsia="Times New Roman" w:cs="Times New Roman"/>
                    <w:szCs w:val="20"/>
                  </w:rPr>
                </w:rPrChange>
              </w:rPr>
              <w:pPrChange w:id="358" w:author="Bryce Mihalevich" w:date="2016-02-25T13:50:00Z">
                <w:pPr>
                  <w:pStyle w:val="TableParagraph"/>
                  <w:spacing w:before="107"/>
                  <w:ind w:left="591" w:right="-4"/>
                </w:pPr>
              </w:pPrChange>
            </w:pPr>
            <w:ins w:id="359" w:author="Bryce Mihalevich" w:date="2016-02-25T12:09:00Z">
              <w:r w:rsidRPr="00BA7E44">
                <w:rPr>
                  <w:rFonts w:cs="Times New Roman"/>
                  <w:sz w:val="20"/>
                  <w:szCs w:val="20"/>
                  <w:rPrChange w:id="360" w:author="Bryce Mihalevich" w:date="2016-02-25T13:50:00Z">
                    <w:rPr/>
                  </w:rPrChange>
                </w:rPr>
                <w:t>29-936</w:t>
              </w:r>
            </w:ins>
          </w:p>
        </w:tc>
        <w:tc>
          <w:tcPr>
            <w:tcW w:w="1145" w:type="pct"/>
            <w:tcBorders>
              <w:top w:val="single" w:sz="5" w:space="0" w:color="000000"/>
              <w:left w:val="single" w:sz="5" w:space="0" w:color="000000"/>
              <w:bottom w:val="single" w:sz="5" w:space="0" w:color="000000"/>
              <w:right w:val="single" w:sz="5" w:space="0" w:color="000000"/>
            </w:tcBorders>
          </w:tcPr>
          <w:p w14:paraId="79D0DCBB" w14:textId="77777777" w:rsidR="00796097" w:rsidRPr="00BA7E44" w:rsidRDefault="00796097">
            <w:pPr>
              <w:jc w:val="center"/>
              <w:rPr>
                <w:ins w:id="361" w:author="Bryce Mihalevich" w:date="2016-02-25T12:09:00Z"/>
                <w:rFonts w:eastAsia="Times New Roman" w:cs="Times New Roman"/>
                <w:sz w:val="20"/>
                <w:szCs w:val="20"/>
                <w:rPrChange w:id="362" w:author="Bryce Mihalevich" w:date="2016-02-25T13:50:00Z">
                  <w:rPr>
                    <w:ins w:id="363" w:author="Bryce Mihalevich" w:date="2016-02-25T12:09:00Z"/>
                    <w:rFonts w:eastAsia="Times New Roman" w:cs="Times New Roman"/>
                    <w:szCs w:val="20"/>
                  </w:rPr>
                </w:rPrChange>
              </w:rPr>
              <w:pPrChange w:id="364" w:author="Bryce Mihalevich" w:date="2016-02-25T13:50:00Z">
                <w:pPr>
                  <w:pStyle w:val="TableParagraph"/>
                  <w:spacing w:before="107"/>
                  <w:ind w:left="49"/>
                </w:pPr>
              </w:pPrChange>
            </w:pPr>
            <w:ins w:id="365" w:author="Bryce Mihalevich" w:date="2016-02-25T12:09:00Z">
              <w:r w:rsidRPr="00BA7E44">
                <w:rPr>
                  <w:rFonts w:cs="Times New Roman"/>
                  <w:spacing w:val="-1"/>
                  <w:sz w:val="20"/>
                  <w:szCs w:val="20"/>
                  <w:rPrChange w:id="366" w:author="Bryce Mihalevich" w:date="2016-02-25T13:50:00Z">
                    <w:rPr>
                      <w:spacing w:val="-1"/>
                    </w:rPr>
                  </w:rPrChange>
                </w:rPr>
                <w:t>Irrigation;</w:t>
              </w:r>
              <w:r w:rsidRPr="00BA7E44">
                <w:rPr>
                  <w:rFonts w:cs="Times New Roman"/>
                  <w:spacing w:val="-15"/>
                  <w:sz w:val="20"/>
                  <w:szCs w:val="20"/>
                  <w:rPrChange w:id="367" w:author="Bryce Mihalevich" w:date="2016-02-25T13:50:00Z">
                    <w:rPr>
                      <w:spacing w:val="-15"/>
                    </w:rPr>
                  </w:rPrChange>
                </w:rPr>
                <w:t xml:space="preserve"> </w:t>
              </w:r>
              <w:r w:rsidRPr="00BA7E44">
                <w:rPr>
                  <w:rFonts w:cs="Times New Roman"/>
                  <w:sz w:val="20"/>
                  <w:szCs w:val="20"/>
                  <w:rPrChange w:id="368" w:author="Bryce Mihalevich" w:date="2016-02-25T13:50:00Z">
                    <w:rPr/>
                  </w:rPrChange>
                </w:rPr>
                <w:t>(Stock)</w:t>
              </w:r>
            </w:ins>
          </w:p>
        </w:tc>
        <w:tc>
          <w:tcPr>
            <w:tcW w:w="782" w:type="pct"/>
            <w:tcBorders>
              <w:top w:val="single" w:sz="5" w:space="0" w:color="000000"/>
              <w:left w:val="single" w:sz="5" w:space="0" w:color="000000"/>
              <w:bottom w:val="single" w:sz="5" w:space="0" w:color="000000"/>
              <w:right w:val="single" w:sz="5" w:space="0" w:color="000000"/>
            </w:tcBorders>
          </w:tcPr>
          <w:p w14:paraId="5CB0F8A7" w14:textId="77777777" w:rsidR="00796097" w:rsidRPr="00BA7E44" w:rsidRDefault="00796097">
            <w:pPr>
              <w:jc w:val="center"/>
              <w:rPr>
                <w:ins w:id="369" w:author="Bryce Mihalevich" w:date="2016-02-25T12:09:00Z"/>
                <w:rFonts w:eastAsia="Times New Roman" w:cs="Times New Roman"/>
                <w:sz w:val="20"/>
                <w:szCs w:val="20"/>
                <w:rPrChange w:id="370" w:author="Bryce Mihalevich" w:date="2016-02-25T13:50:00Z">
                  <w:rPr>
                    <w:ins w:id="371" w:author="Bryce Mihalevich" w:date="2016-02-25T12:09:00Z"/>
                    <w:rFonts w:eastAsia="Times New Roman" w:cs="Times New Roman"/>
                    <w:szCs w:val="20"/>
                  </w:rPr>
                </w:rPrChange>
              </w:rPr>
              <w:pPrChange w:id="372" w:author="Bryce Mihalevich" w:date="2016-02-25T13:50:00Z">
                <w:pPr>
                  <w:pStyle w:val="TableParagraph"/>
                  <w:spacing w:before="107"/>
                  <w:ind w:left="-2"/>
                </w:pPr>
              </w:pPrChange>
            </w:pPr>
            <w:ins w:id="373" w:author="Bryce Mihalevich" w:date="2016-02-25T12:09:00Z">
              <w:r w:rsidRPr="00BA7E44">
                <w:rPr>
                  <w:rFonts w:cs="Times New Roman"/>
                  <w:spacing w:val="-1"/>
                  <w:sz w:val="20"/>
                  <w:szCs w:val="20"/>
                  <w:rPrChange w:id="374" w:author="Bryce Mihalevich" w:date="2016-02-25T13:50:00Z">
                    <w:rPr>
                      <w:spacing w:val="-1"/>
                    </w:rPr>
                  </w:rPrChange>
                </w:rPr>
                <w:t>Diligence</w:t>
              </w:r>
            </w:ins>
          </w:p>
        </w:tc>
      </w:tr>
      <w:tr w:rsidR="00BA7E44" w:rsidRPr="00BA7E44" w14:paraId="3B00ACAE" w14:textId="77777777" w:rsidTr="00BA7E44">
        <w:trPr>
          <w:trHeight w:hRule="exact" w:val="470"/>
          <w:jc w:val="center"/>
          <w:ins w:id="375" w:author="Bryce Mihalevich" w:date="2016-02-25T12:09:00Z"/>
        </w:trPr>
        <w:tc>
          <w:tcPr>
            <w:tcW w:w="677" w:type="pct"/>
            <w:tcBorders>
              <w:top w:val="single" w:sz="5" w:space="0" w:color="000000"/>
              <w:left w:val="single" w:sz="5" w:space="0" w:color="000000"/>
              <w:bottom w:val="single" w:sz="5" w:space="0" w:color="000000"/>
              <w:right w:val="single" w:sz="5" w:space="0" w:color="000000"/>
            </w:tcBorders>
          </w:tcPr>
          <w:p w14:paraId="10973D96" w14:textId="77777777" w:rsidR="00796097" w:rsidRPr="00BA7E44" w:rsidRDefault="00796097">
            <w:pPr>
              <w:jc w:val="center"/>
              <w:rPr>
                <w:ins w:id="376" w:author="Bryce Mihalevich" w:date="2016-02-25T12:09:00Z"/>
                <w:rFonts w:eastAsia="Times New Roman" w:cs="Times New Roman"/>
                <w:sz w:val="20"/>
                <w:szCs w:val="20"/>
                <w:rPrChange w:id="377" w:author="Bryce Mihalevich" w:date="2016-02-25T13:50:00Z">
                  <w:rPr>
                    <w:ins w:id="378" w:author="Bryce Mihalevich" w:date="2016-02-25T12:09:00Z"/>
                    <w:rFonts w:eastAsia="Times New Roman" w:cs="Times New Roman"/>
                    <w:szCs w:val="20"/>
                  </w:rPr>
                </w:rPrChange>
              </w:rPr>
              <w:pPrChange w:id="379" w:author="Bryce Mihalevich" w:date="2016-02-25T13:50:00Z">
                <w:pPr>
                  <w:pStyle w:val="TableParagraph"/>
                  <w:spacing w:line="237" w:lineRule="auto"/>
                  <w:ind w:left="296" w:right="69" w:hanging="224"/>
                </w:pPr>
              </w:pPrChange>
            </w:pPr>
            <w:ins w:id="380" w:author="Bryce Mihalevich" w:date="2016-02-25T12:09:00Z">
              <w:r w:rsidRPr="00BA7E44">
                <w:rPr>
                  <w:rFonts w:cs="Times New Roman"/>
                  <w:sz w:val="20"/>
                  <w:szCs w:val="20"/>
                  <w:rPrChange w:id="381" w:author="Bryce Mihalevich" w:date="2016-02-25T13:50:00Z">
                    <w:rPr/>
                  </w:rPrChange>
                </w:rPr>
                <w:t>Perry</w:t>
              </w:r>
              <w:r w:rsidRPr="00BA7E44">
                <w:rPr>
                  <w:rFonts w:cs="Times New Roman"/>
                  <w:spacing w:val="-14"/>
                  <w:sz w:val="20"/>
                  <w:szCs w:val="20"/>
                  <w:rPrChange w:id="382" w:author="Bryce Mihalevich" w:date="2016-02-25T13:50:00Z">
                    <w:rPr>
                      <w:spacing w:val="-14"/>
                    </w:rPr>
                  </w:rPrChange>
                </w:rPr>
                <w:t xml:space="preserve"> </w:t>
              </w:r>
              <w:r w:rsidRPr="00BA7E44">
                <w:rPr>
                  <w:rFonts w:cs="Times New Roman"/>
                  <w:sz w:val="20"/>
                  <w:szCs w:val="20"/>
                  <w:rPrChange w:id="383" w:author="Bryce Mihalevich" w:date="2016-02-25T13:50:00Z">
                    <w:rPr/>
                  </w:rPrChange>
                </w:rPr>
                <w:t>Spring</w:t>
              </w:r>
              <w:r w:rsidRPr="00BA7E44">
                <w:rPr>
                  <w:rFonts w:cs="Times New Roman"/>
                  <w:spacing w:val="22"/>
                  <w:w w:val="99"/>
                  <w:sz w:val="20"/>
                  <w:szCs w:val="20"/>
                  <w:rPrChange w:id="384" w:author="Bryce Mihalevich" w:date="2016-02-25T13:50:00Z">
                    <w:rPr>
                      <w:spacing w:val="22"/>
                      <w:w w:val="99"/>
                    </w:rPr>
                  </w:rPrChange>
                </w:rPr>
                <w:t xml:space="preserve"> </w:t>
              </w:r>
              <w:r w:rsidRPr="00BA7E44">
                <w:rPr>
                  <w:rFonts w:cs="Times New Roman"/>
                  <w:sz w:val="20"/>
                  <w:szCs w:val="20"/>
                  <w:rPrChange w:id="385" w:author="Bryce Mihalevich" w:date="2016-02-25T13:50:00Z">
                    <w:rPr/>
                  </w:rPrChange>
                </w:rPr>
                <w:t>Stream</w:t>
              </w:r>
            </w:ins>
          </w:p>
        </w:tc>
        <w:tc>
          <w:tcPr>
            <w:tcW w:w="416" w:type="pct"/>
            <w:tcBorders>
              <w:top w:val="single" w:sz="5" w:space="0" w:color="000000"/>
              <w:left w:val="single" w:sz="5" w:space="0" w:color="000000"/>
              <w:bottom w:val="single" w:sz="5" w:space="0" w:color="000000"/>
              <w:right w:val="single" w:sz="5" w:space="0" w:color="000000"/>
            </w:tcBorders>
          </w:tcPr>
          <w:p w14:paraId="152263B5" w14:textId="77777777" w:rsidR="00796097" w:rsidRPr="00BA7E44" w:rsidRDefault="00796097">
            <w:pPr>
              <w:jc w:val="center"/>
              <w:rPr>
                <w:ins w:id="386" w:author="Bryce Mihalevich" w:date="2016-02-25T12:09:00Z"/>
                <w:rFonts w:eastAsia="Times New Roman" w:cs="Times New Roman"/>
                <w:sz w:val="20"/>
                <w:szCs w:val="20"/>
                <w:rPrChange w:id="387" w:author="Bryce Mihalevich" w:date="2016-02-25T13:50:00Z">
                  <w:rPr>
                    <w:ins w:id="388" w:author="Bryce Mihalevich" w:date="2016-02-25T12:09:00Z"/>
                    <w:rFonts w:eastAsia="Times New Roman" w:cs="Times New Roman"/>
                    <w:szCs w:val="20"/>
                  </w:rPr>
                </w:rPrChange>
              </w:rPr>
              <w:pPrChange w:id="389" w:author="Bryce Mihalevich" w:date="2016-02-25T13:50:00Z">
                <w:pPr>
                  <w:pStyle w:val="TableParagraph"/>
                  <w:spacing w:before="110"/>
                  <w:ind w:left="152"/>
                </w:pPr>
              </w:pPrChange>
            </w:pPr>
            <w:ins w:id="390" w:author="Bryce Mihalevich" w:date="2016-02-25T12:09:00Z">
              <w:r w:rsidRPr="00BA7E44">
                <w:rPr>
                  <w:rFonts w:cs="Times New Roman"/>
                  <w:spacing w:val="1"/>
                  <w:sz w:val="20"/>
                  <w:szCs w:val="20"/>
                  <w:rPrChange w:id="391" w:author="Bryce Mihalevich" w:date="2016-02-25T13:50:00Z">
                    <w:rPr>
                      <w:spacing w:val="1"/>
                    </w:rPr>
                  </w:rPrChange>
                </w:rPr>
                <w:t>1870</w:t>
              </w:r>
            </w:ins>
          </w:p>
        </w:tc>
        <w:tc>
          <w:tcPr>
            <w:tcW w:w="678" w:type="pct"/>
            <w:tcBorders>
              <w:top w:val="single" w:sz="5" w:space="0" w:color="000000"/>
              <w:left w:val="single" w:sz="5" w:space="0" w:color="000000"/>
              <w:bottom w:val="single" w:sz="5" w:space="0" w:color="000000"/>
              <w:right w:val="single" w:sz="5" w:space="0" w:color="000000"/>
            </w:tcBorders>
          </w:tcPr>
          <w:p w14:paraId="6357E3C7" w14:textId="77777777" w:rsidR="00796097" w:rsidRPr="00BA7E44" w:rsidRDefault="00796097">
            <w:pPr>
              <w:jc w:val="center"/>
              <w:rPr>
                <w:ins w:id="392" w:author="Bryce Mihalevich" w:date="2016-02-25T12:09:00Z"/>
                <w:rFonts w:eastAsia="Times New Roman" w:cs="Times New Roman"/>
                <w:sz w:val="20"/>
                <w:szCs w:val="20"/>
                <w:rPrChange w:id="393" w:author="Bryce Mihalevich" w:date="2016-02-25T13:50:00Z">
                  <w:rPr>
                    <w:ins w:id="394" w:author="Bryce Mihalevich" w:date="2016-02-25T12:09:00Z"/>
                    <w:rFonts w:eastAsia="Times New Roman" w:cs="Times New Roman"/>
                    <w:szCs w:val="20"/>
                  </w:rPr>
                </w:rPrChange>
              </w:rPr>
              <w:pPrChange w:id="395" w:author="Bryce Mihalevich" w:date="2016-02-25T13:50:00Z">
                <w:pPr>
                  <w:pStyle w:val="TableParagraph"/>
                  <w:spacing w:line="224" w:lineRule="exact"/>
                  <w:ind w:left="707"/>
                </w:pPr>
              </w:pPrChange>
            </w:pPr>
            <w:ins w:id="396" w:author="Bryce Mihalevich" w:date="2016-02-25T12:09:00Z">
              <w:r w:rsidRPr="00BA7E44">
                <w:rPr>
                  <w:rFonts w:cs="Times New Roman"/>
                  <w:sz w:val="20"/>
                  <w:szCs w:val="20"/>
                  <w:rPrChange w:id="397" w:author="Bryce Mihalevich" w:date="2016-02-25T13:50:00Z">
                    <w:rPr/>
                  </w:rPrChange>
                </w:rPr>
                <w:t>27.84</w:t>
              </w:r>
            </w:ins>
          </w:p>
          <w:p w14:paraId="3DCA3F01" w14:textId="77777777" w:rsidR="00796097" w:rsidRPr="00BA7E44" w:rsidRDefault="00796097">
            <w:pPr>
              <w:jc w:val="center"/>
              <w:rPr>
                <w:ins w:id="398" w:author="Bryce Mihalevich" w:date="2016-02-25T12:09:00Z"/>
                <w:rFonts w:eastAsia="Times New Roman" w:cs="Times New Roman"/>
                <w:sz w:val="20"/>
                <w:szCs w:val="20"/>
                <w:rPrChange w:id="399" w:author="Bryce Mihalevich" w:date="2016-02-25T13:50:00Z">
                  <w:rPr>
                    <w:ins w:id="400" w:author="Bryce Mihalevich" w:date="2016-02-25T12:09:00Z"/>
                    <w:rFonts w:eastAsia="Times New Roman" w:cs="Times New Roman"/>
                    <w:szCs w:val="20"/>
                  </w:rPr>
                </w:rPrChange>
              </w:rPr>
              <w:pPrChange w:id="401" w:author="Bryce Mihalevich" w:date="2016-02-25T13:50:00Z">
                <w:pPr>
                  <w:pStyle w:val="TableParagraph"/>
                  <w:spacing w:line="229" w:lineRule="exact"/>
                  <w:ind w:left="676"/>
                </w:pPr>
              </w:pPrChange>
            </w:pPr>
            <w:ins w:id="402" w:author="Bryce Mihalevich" w:date="2016-02-25T12:09:00Z">
              <w:r w:rsidRPr="00BA7E44">
                <w:rPr>
                  <w:rFonts w:cs="Times New Roman"/>
                  <w:w w:val="95"/>
                  <w:sz w:val="20"/>
                  <w:szCs w:val="20"/>
                  <w:rPrChange w:id="403" w:author="Bryce Mihalevich" w:date="2016-02-25T13:50:00Z">
                    <w:rPr>
                      <w:w w:val="95"/>
                    </w:rPr>
                  </w:rPrChange>
                </w:rPr>
                <w:t>(0.56)</w:t>
              </w:r>
            </w:ins>
          </w:p>
        </w:tc>
        <w:tc>
          <w:tcPr>
            <w:tcW w:w="625" w:type="pct"/>
            <w:tcBorders>
              <w:top w:val="single" w:sz="5" w:space="0" w:color="000000"/>
              <w:left w:val="single" w:sz="5" w:space="0" w:color="000000"/>
              <w:bottom w:val="single" w:sz="5" w:space="0" w:color="000000"/>
              <w:right w:val="single" w:sz="5" w:space="0" w:color="000000"/>
            </w:tcBorders>
          </w:tcPr>
          <w:p w14:paraId="12DFF0EB" w14:textId="77777777" w:rsidR="00796097" w:rsidRPr="00BA7E44" w:rsidRDefault="00796097">
            <w:pPr>
              <w:jc w:val="center"/>
              <w:rPr>
                <w:ins w:id="404" w:author="Bryce Mihalevich" w:date="2016-02-25T12:09:00Z"/>
                <w:rFonts w:eastAsia="Times New Roman" w:cs="Times New Roman"/>
                <w:sz w:val="20"/>
                <w:szCs w:val="20"/>
                <w:rPrChange w:id="405" w:author="Bryce Mihalevich" w:date="2016-02-25T13:50:00Z">
                  <w:rPr>
                    <w:ins w:id="406" w:author="Bryce Mihalevich" w:date="2016-02-25T12:09:00Z"/>
                    <w:rFonts w:eastAsia="Times New Roman" w:cs="Times New Roman"/>
                    <w:szCs w:val="20"/>
                  </w:rPr>
                </w:rPrChange>
              </w:rPr>
              <w:pPrChange w:id="407" w:author="Bryce Mihalevich" w:date="2016-02-25T13:50:00Z">
                <w:pPr>
                  <w:pStyle w:val="TableParagraph"/>
                  <w:spacing w:before="110"/>
                  <w:ind w:right="-2"/>
                  <w:jc w:val="right"/>
                </w:pPr>
              </w:pPrChange>
            </w:pPr>
            <w:ins w:id="408" w:author="Bryce Mihalevich" w:date="2016-02-25T12:09:00Z">
              <w:r w:rsidRPr="00BA7E44">
                <w:rPr>
                  <w:rFonts w:cs="Times New Roman"/>
                  <w:w w:val="95"/>
                  <w:sz w:val="20"/>
                  <w:szCs w:val="20"/>
                  <w:rPrChange w:id="409" w:author="Bryce Mihalevich" w:date="2016-02-25T13:50:00Z">
                    <w:rPr>
                      <w:w w:val="95"/>
                    </w:rPr>
                  </w:rPrChange>
                </w:rPr>
                <w:t>0.56</w:t>
              </w:r>
            </w:ins>
          </w:p>
        </w:tc>
        <w:tc>
          <w:tcPr>
            <w:tcW w:w="676" w:type="pct"/>
            <w:tcBorders>
              <w:top w:val="single" w:sz="5" w:space="0" w:color="000000"/>
              <w:left w:val="single" w:sz="5" w:space="0" w:color="000000"/>
              <w:bottom w:val="single" w:sz="5" w:space="0" w:color="000000"/>
              <w:right w:val="single" w:sz="5" w:space="0" w:color="000000"/>
            </w:tcBorders>
          </w:tcPr>
          <w:p w14:paraId="342A1BE6" w14:textId="77777777" w:rsidR="00796097" w:rsidRPr="00BA7E44" w:rsidRDefault="00796097">
            <w:pPr>
              <w:jc w:val="center"/>
              <w:rPr>
                <w:ins w:id="410" w:author="Bryce Mihalevich" w:date="2016-02-25T12:09:00Z"/>
                <w:rFonts w:eastAsia="Times New Roman" w:cs="Times New Roman"/>
                <w:sz w:val="20"/>
                <w:szCs w:val="20"/>
                <w:rPrChange w:id="411" w:author="Bryce Mihalevich" w:date="2016-02-25T13:50:00Z">
                  <w:rPr>
                    <w:ins w:id="412" w:author="Bryce Mihalevich" w:date="2016-02-25T12:09:00Z"/>
                    <w:rFonts w:eastAsia="Times New Roman" w:cs="Times New Roman"/>
                    <w:szCs w:val="20"/>
                  </w:rPr>
                </w:rPrChange>
              </w:rPr>
              <w:pPrChange w:id="413" w:author="Bryce Mihalevich" w:date="2016-02-25T13:50:00Z">
                <w:pPr>
                  <w:pStyle w:val="TableParagraph"/>
                  <w:spacing w:before="110"/>
                  <w:ind w:left="591" w:right="-4"/>
                </w:pPr>
              </w:pPrChange>
            </w:pPr>
            <w:ins w:id="414" w:author="Bryce Mihalevich" w:date="2016-02-25T12:09:00Z">
              <w:r w:rsidRPr="00BA7E44">
                <w:rPr>
                  <w:rFonts w:cs="Times New Roman"/>
                  <w:sz w:val="20"/>
                  <w:szCs w:val="20"/>
                  <w:rPrChange w:id="415" w:author="Bryce Mihalevich" w:date="2016-02-25T13:50:00Z">
                    <w:rPr/>
                  </w:rPrChange>
                </w:rPr>
                <w:t>29-937</w:t>
              </w:r>
            </w:ins>
          </w:p>
        </w:tc>
        <w:tc>
          <w:tcPr>
            <w:tcW w:w="1145" w:type="pct"/>
            <w:tcBorders>
              <w:top w:val="single" w:sz="5" w:space="0" w:color="000000"/>
              <w:left w:val="single" w:sz="5" w:space="0" w:color="000000"/>
              <w:bottom w:val="single" w:sz="5" w:space="0" w:color="000000"/>
              <w:right w:val="single" w:sz="5" w:space="0" w:color="000000"/>
            </w:tcBorders>
          </w:tcPr>
          <w:p w14:paraId="4E7D06B1" w14:textId="77777777" w:rsidR="00796097" w:rsidRPr="00BA7E44" w:rsidRDefault="00796097">
            <w:pPr>
              <w:jc w:val="center"/>
              <w:rPr>
                <w:ins w:id="416" w:author="Bryce Mihalevich" w:date="2016-02-25T12:09:00Z"/>
                <w:rFonts w:eastAsia="Times New Roman" w:cs="Times New Roman"/>
                <w:sz w:val="20"/>
                <w:szCs w:val="20"/>
                <w:rPrChange w:id="417" w:author="Bryce Mihalevich" w:date="2016-02-25T13:50:00Z">
                  <w:rPr>
                    <w:ins w:id="418" w:author="Bryce Mihalevich" w:date="2016-02-25T12:09:00Z"/>
                    <w:rFonts w:eastAsia="Times New Roman" w:cs="Times New Roman"/>
                    <w:szCs w:val="20"/>
                  </w:rPr>
                </w:rPrChange>
              </w:rPr>
              <w:pPrChange w:id="419" w:author="Bryce Mihalevich" w:date="2016-02-25T13:50:00Z">
                <w:pPr>
                  <w:pStyle w:val="TableParagraph"/>
                  <w:spacing w:before="110"/>
                  <w:ind w:left="49"/>
                </w:pPr>
              </w:pPrChange>
            </w:pPr>
            <w:ins w:id="420" w:author="Bryce Mihalevich" w:date="2016-02-25T12:09:00Z">
              <w:r w:rsidRPr="00BA7E44">
                <w:rPr>
                  <w:rFonts w:cs="Times New Roman"/>
                  <w:spacing w:val="-1"/>
                  <w:sz w:val="20"/>
                  <w:szCs w:val="20"/>
                  <w:rPrChange w:id="421" w:author="Bryce Mihalevich" w:date="2016-02-25T13:50:00Z">
                    <w:rPr>
                      <w:spacing w:val="-1"/>
                    </w:rPr>
                  </w:rPrChange>
                </w:rPr>
                <w:t>Irrigation</w:t>
              </w:r>
              <w:r w:rsidRPr="00BA7E44">
                <w:rPr>
                  <w:rFonts w:cs="Times New Roman"/>
                  <w:spacing w:val="-15"/>
                  <w:sz w:val="20"/>
                  <w:szCs w:val="20"/>
                  <w:rPrChange w:id="422" w:author="Bryce Mihalevich" w:date="2016-02-25T13:50:00Z">
                    <w:rPr>
                      <w:spacing w:val="-15"/>
                    </w:rPr>
                  </w:rPrChange>
                </w:rPr>
                <w:t xml:space="preserve"> </w:t>
              </w:r>
              <w:r w:rsidRPr="00BA7E44">
                <w:rPr>
                  <w:rFonts w:cs="Times New Roman"/>
                  <w:spacing w:val="-1"/>
                  <w:sz w:val="20"/>
                  <w:szCs w:val="20"/>
                  <w:rPrChange w:id="423" w:author="Bryce Mihalevich" w:date="2016-02-25T13:50:00Z">
                    <w:rPr>
                      <w:spacing w:val="-1"/>
                    </w:rPr>
                  </w:rPrChange>
                </w:rPr>
                <w:t>(Stock)</w:t>
              </w:r>
            </w:ins>
          </w:p>
        </w:tc>
        <w:tc>
          <w:tcPr>
            <w:tcW w:w="782" w:type="pct"/>
            <w:tcBorders>
              <w:top w:val="single" w:sz="5" w:space="0" w:color="000000"/>
              <w:left w:val="single" w:sz="5" w:space="0" w:color="000000"/>
              <w:bottom w:val="single" w:sz="5" w:space="0" w:color="000000"/>
              <w:right w:val="single" w:sz="5" w:space="0" w:color="000000"/>
            </w:tcBorders>
          </w:tcPr>
          <w:p w14:paraId="2D76A0B9" w14:textId="77777777" w:rsidR="00796097" w:rsidRPr="00BA7E44" w:rsidRDefault="00796097">
            <w:pPr>
              <w:jc w:val="center"/>
              <w:rPr>
                <w:ins w:id="424" w:author="Bryce Mihalevich" w:date="2016-02-25T12:09:00Z"/>
                <w:rFonts w:eastAsia="Times New Roman" w:cs="Times New Roman"/>
                <w:sz w:val="20"/>
                <w:szCs w:val="20"/>
                <w:rPrChange w:id="425" w:author="Bryce Mihalevich" w:date="2016-02-25T13:50:00Z">
                  <w:rPr>
                    <w:ins w:id="426" w:author="Bryce Mihalevich" w:date="2016-02-25T12:09:00Z"/>
                    <w:rFonts w:eastAsia="Times New Roman" w:cs="Times New Roman"/>
                    <w:szCs w:val="20"/>
                  </w:rPr>
                </w:rPrChange>
              </w:rPr>
              <w:pPrChange w:id="427" w:author="Bryce Mihalevich" w:date="2016-02-25T13:50:00Z">
                <w:pPr>
                  <w:pStyle w:val="TableParagraph"/>
                  <w:spacing w:before="110"/>
                  <w:ind w:left="-2"/>
                </w:pPr>
              </w:pPrChange>
            </w:pPr>
            <w:ins w:id="428" w:author="Bryce Mihalevich" w:date="2016-02-25T12:09:00Z">
              <w:r w:rsidRPr="00BA7E44">
                <w:rPr>
                  <w:rFonts w:cs="Times New Roman"/>
                  <w:spacing w:val="-1"/>
                  <w:sz w:val="20"/>
                  <w:szCs w:val="20"/>
                  <w:rPrChange w:id="429" w:author="Bryce Mihalevich" w:date="2016-02-25T13:50:00Z">
                    <w:rPr>
                      <w:spacing w:val="-1"/>
                    </w:rPr>
                  </w:rPrChange>
                </w:rPr>
                <w:t>Diligence</w:t>
              </w:r>
            </w:ins>
          </w:p>
        </w:tc>
      </w:tr>
      <w:tr w:rsidR="00BA7E44" w:rsidRPr="00BA7E44" w14:paraId="3CE13228" w14:textId="77777777" w:rsidTr="00BA7E44">
        <w:trPr>
          <w:trHeight w:hRule="exact" w:val="470"/>
          <w:jc w:val="center"/>
          <w:ins w:id="430" w:author="Bryce Mihalevich" w:date="2016-02-25T12:09:00Z"/>
        </w:trPr>
        <w:tc>
          <w:tcPr>
            <w:tcW w:w="677" w:type="pct"/>
            <w:tcBorders>
              <w:top w:val="single" w:sz="5" w:space="0" w:color="000000"/>
              <w:left w:val="single" w:sz="5" w:space="0" w:color="000000"/>
              <w:bottom w:val="single" w:sz="5" w:space="0" w:color="000000"/>
              <w:right w:val="single" w:sz="5" w:space="0" w:color="000000"/>
            </w:tcBorders>
          </w:tcPr>
          <w:p w14:paraId="23ED5007" w14:textId="77777777" w:rsidR="00796097" w:rsidRPr="00BA7E44" w:rsidRDefault="00796097">
            <w:pPr>
              <w:jc w:val="center"/>
              <w:rPr>
                <w:ins w:id="431" w:author="Bryce Mihalevich" w:date="2016-02-25T12:09:00Z"/>
                <w:rFonts w:eastAsia="Times New Roman" w:cs="Times New Roman"/>
                <w:sz w:val="20"/>
                <w:szCs w:val="20"/>
                <w:rPrChange w:id="432" w:author="Bryce Mihalevich" w:date="2016-02-25T13:50:00Z">
                  <w:rPr>
                    <w:ins w:id="433" w:author="Bryce Mihalevich" w:date="2016-02-25T12:09:00Z"/>
                    <w:rFonts w:eastAsia="Times New Roman" w:cs="Times New Roman"/>
                    <w:szCs w:val="20"/>
                  </w:rPr>
                </w:rPrChange>
              </w:rPr>
              <w:pPrChange w:id="434" w:author="Bryce Mihalevich" w:date="2016-02-25T13:50:00Z">
                <w:pPr>
                  <w:pStyle w:val="TableParagraph"/>
                  <w:ind w:left="313" w:right="47" w:hanging="267"/>
                </w:pPr>
              </w:pPrChange>
            </w:pPr>
            <w:ins w:id="435" w:author="Bryce Mihalevich" w:date="2016-02-25T12:09:00Z">
              <w:r w:rsidRPr="00BA7E44">
                <w:rPr>
                  <w:rFonts w:cs="Times New Roman"/>
                  <w:spacing w:val="-1"/>
                  <w:sz w:val="20"/>
                  <w:szCs w:val="20"/>
                  <w:rPrChange w:id="436" w:author="Bryce Mihalevich" w:date="2016-02-25T13:50:00Z">
                    <w:rPr>
                      <w:spacing w:val="-1"/>
                    </w:rPr>
                  </w:rPrChange>
                </w:rPr>
                <w:t>Underground</w:t>
              </w:r>
              <w:r w:rsidRPr="00BA7E44">
                <w:rPr>
                  <w:rFonts w:cs="Times New Roman"/>
                  <w:spacing w:val="20"/>
                  <w:w w:val="99"/>
                  <w:sz w:val="20"/>
                  <w:szCs w:val="20"/>
                  <w:rPrChange w:id="437" w:author="Bryce Mihalevich" w:date="2016-02-25T13:50:00Z">
                    <w:rPr>
                      <w:spacing w:val="20"/>
                      <w:w w:val="99"/>
                    </w:rPr>
                  </w:rPrChange>
                </w:rPr>
                <w:t xml:space="preserve"> </w:t>
              </w:r>
              <w:r w:rsidRPr="00BA7E44">
                <w:rPr>
                  <w:rFonts w:cs="Times New Roman"/>
                  <w:spacing w:val="-1"/>
                  <w:sz w:val="20"/>
                  <w:szCs w:val="20"/>
                  <w:rPrChange w:id="438" w:author="Bryce Mihalevich" w:date="2016-02-25T13:50:00Z">
                    <w:rPr>
                      <w:spacing w:val="-1"/>
                    </w:rPr>
                  </w:rPrChange>
                </w:rPr>
                <w:t>Drains</w:t>
              </w:r>
            </w:ins>
          </w:p>
        </w:tc>
        <w:tc>
          <w:tcPr>
            <w:tcW w:w="416" w:type="pct"/>
            <w:tcBorders>
              <w:top w:val="single" w:sz="5" w:space="0" w:color="000000"/>
              <w:left w:val="single" w:sz="5" w:space="0" w:color="000000"/>
              <w:bottom w:val="single" w:sz="5" w:space="0" w:color="000000"/>
              <w:right w:val="single" w:sz="5" w:space="0" w:color="000000"/>
            </w:tcBorders>
          </w:tcPr>
          <w:p w14:paraId="6223D496" w14:textId="77777777" w:rsidR="00796097" w:rsidRPr="00BA7E44" w:rsidRDefault="00796097">
            <w:pPr>
              <w:jc w:val="center"/>
              <w:rPr>
                <w:ins w:id="439" w:author="Bryce Mihalevich" w:date="2016-02-25T12:09:00Z"/>
                <w:rFonts w:eastAsia="Times New Roman" w:cs="Times New Roman"/>
                <w:sz w:val="20"/>
                <w:szCs w:val="20"/>
                <w:rPrChange w:id="440" w:author="Bryce Mihalevich" w:date="2016-02-25T13:50:00Z">
                  <w:rPr>
                    <w:ins w:id="441" w:author="Bryce Mihalevich" w:date="2016-02-25T12:09:00Z"/>
                    <w:rFonts w:eastAsia="Times New Roman" w:cs="Times New Roman"/>
                    <w:szCs w:val="20"/>
                  </w:rPr>
                </w:rPrChange>
              </w:rPr>
              <w:pPrChange w:id="442" w:author="Bryce Mihalevich" w:date="2016-02-25T13:50:00Z">
                <w:pPr>
                  <w:pStyle w:val="TableParagraph"/>
                  <w:spacing w:before="107"/>
                  <w:ind w:left="152"/>
                </w:pPr>
              </w:pPrChange>
            </w:pPr>
            <w:ins w:id="443" w:author="Bryce Mihalevich" w:date="2016-02-25T12:09:00Z">
              <w:r w:rsidRPr="00BA7E44">
                <w:rPr>
                  <w:rFonts w:cs="Times New Roman"/>
                  <w:spacing w:val="1"/>
                  <w:sz w:val="20"/>
                  <w:szCs w:val="20"/>
                  <w:rPrChange w:id="444" w:author="Bryce Mihalevich" w:date="2016-02-25T13:50:00Z">
                    <w:rPr>
                      <w:spacing w:val="1"/>
                    </w:rPr>
                  </w:rPrChange>
                </w:rPr>
                <w:t>1870</w:t>
              </w:r>
            </w:ins>
          </w:p>
        </w:tc>
        <w:tc>
          <w:tcPr>
            <w:tcW w:w="678" w:type="pct"/>
            <w:tcBorders>
              <w:top w:val="single" w:sz="5" w:space="0" w:color="000000"/>
              <w:left w:val="single" w:sz="5" w:space="0" w:color="000000"/>
              <w:bottom w:val="single" w:sz="5" w:space="0" w:color="000000"/>
              <w:right w:val="single" w:sz="5" w:space="0" w:color="000000"/>
            </w:tcBorders>
          </w:tcPr>
          <w:p w14:paraId="139F799A" w14:textId="77777777" w:rsidR="00796097" w:rsidRPr="00BA7E44" w:rsidRDefault="00796097">
            <w:pPr>
              <w:jc w:val="center"/>
              <w:rPr>
                <w:ins w:id="445" w:author="Bryce Mihalevich" w:date="2016-02-25T12:09:00Z"/>
                <w:rFonts w:eastAsia="Times New Roman" w:cs="Times New Roman"/>
                <w:sz w:val="20"/>
                <w:szCs w:val="20"/>
                <w:rPrChange w:id="446" w:author="Bryce Mihalevich" w:date="2016-02-25T13:50:00Z">
                  <w:rPr>
                    <w:ins w:id="447" w:author="Bryce Mihalevich" w:date="2016-02-25T12:09:00Z"/>
                    <w:rFonts w:eastAsia="Times New Roman" w:cs="Times New Roman"/>
                    <w:szCs w:val="20"/>
                  </w:rPr>
                </w:rPrChange>
              </w:rPr>
              <w:pPrChange w:id="448" w:author="Bryce Mihalevich" w:date="2016-02-25T13:50:00Z">
                <w:pPr>
                  <w:pStyle w:val="TableParagraph"/>
                  <w:spacing w:before="107"/>
                  <w:jc w:val="right"/>
                </w:pPr>
              </w:pPrChange>
            </w:pPr>
            <w:ins w:id="449" w:author="Bryce Mihalevich" w:date="2016-02-25T12:09:00Z">
              <w:r w:rsidRPr="00BA7E44">
                <w:rPr>
                  <w:rFonts w:cs="Times New Roman"/>
                  <w:w w:val="95"/>
                  <w:sz w:val="20"/>
                  <w:szCs w:val="20"/>
                  <w:rPrChange w:id="450" w:author="Bryce Mihalevich" w:date="2016-02-25T13:50:00Z">
                    <w:rPr>
                      <w:w w:val="95"/>
                    </w:rPr>
                  </w:rPrChange>
                </w:rPr>
                <w:t>0.22</w:t>
              </w:r>
            </w:ins>
          </w:p>
        </w:tc>
        <w:tc>
          <w:tcPr>
            <w:tcW w:w="625" w:type="pct"/>
            <w:tcBorders>
              <w:top w:val="single" w:sz="5" w:space="0" w:color="000000"/>
              <w:left w:val="single" w:sz="5" w:space="0" w:color="000000"/>
              <w:bottom w:val="single" w:sz="5" w:space="0" w:color="000000"/>
              <w:right w:val="single" w:sz="5" w:space="0" w:color="000000"/>
            </w:tcBorders>
          </w:tcPr>
          <w:p w14:paraId="6808CD21" w14:textId="77777777" w:rsidR="00796097" w:rsidRPr="00BA7E44" w:rsidRDefault="00796097">
            <w:pPr>
              <w:jc w:val="center"/>
              <w:rPr>
                <w:ins w:id="451" w:author="Bryce Mihalevich" w:date="2016-02-25T12:09:00Z"/>
                <w:rFonts w:eastAsia="Times New Roman" w:cs="Times New Roman"/>
                <w:sz w:val="20"/>
                <w:szCs w:val="20"/>
                <w:rPrChange w:id="452" w:author="Bryce Mihalevich" w:date="2016-02-25T13:50:00Z">
                  <w:rPr>
                    <w:ins w:id="453" w:author="Bryce Mihalevich" w:date="2016-02-25T12:09:00Z"/>
                    <w:rFonts w:eastAsia="Times New Roman" w:cs="Times New Roman"/>
                    <w:szCs w:val="20"/>
                  </w:rPr>
                </w:rPrChange>
              </w:rPr>
              <w:pPrChange w:id="454" w:author="Bryce Mihalevich" w:date="2016-02-25T13:50:00Z">
                <w:pPr>
                  <w:pStyle w:val="TableParagraph"/>
                  <w:spacing w:before="107"/>
                  <w:ind w:left="618" w:right="-2"/>
                </w:pPr>
              </w:pPrChange>
            </w:pPr>
            <w:ins w:id="455" w:author="Bryce Mihalevich" w:date="2016-02-25T12:09:00Z">
              <w:r w:rsidRPr="00BA7E44">
                <w:rPr>
                  <w:rFonts w:cs="Times New Roman"/>
                  <w:w w:val="95"/>
                  <w:sz w:val="20"/>
                  <w:szCs w:val="20"/>
                  <w:rPrChange w:id="456" w:author="Bryce Mihalevich" w:date="2016-02-25T13:50:00Z">
                    <w:rPr>
                      <w:w w:val="95"/>
                    </w:rPr>
                  </w:rPrChange>
                </w:rPr>
                <w:t>0.002</w:t>
              </w:r>
            </w:ins>
          </w:p>
        </w:tc>
        <w:tc>
          <w:tcPr>
            <w:tcW w:w="676" w:type="pct"/>
            <w:tcBorders>
              <w:top w:val="single" w:sz="5" w:space="0" w:color="000000"/>
              <w:left w:val="single" w:sz="5" w:space="0" w:color="000000"/>
              <w:bottom w:val="single" w:sz="5" w:space="0" w:color="000000"/>
              <w:right w:val="single" w:sz="5" w:space="0" w:color="000000"/>
            </w:tcBorders>
          </w:tcPr>
          <w:p w14:paraId="34B25011" w14:textId="77777777" w:rsidR="00796097" w:rsidRPr="00BA7E44" w:rsidRDefault="00796097">
            <w:pPr>
              <w:jc w:val="center"/>
              <w:rPr>
                <w:ins w:id="457" w:author="Bryce Mihalevich" w:date="2016-02-25T12:09:00Z"/>
                <w:rFonts w:eastAsia="Times New Roman" w:cs="Times New Roman"/>
                <w:sz w:val="20"/>
                <w:szCs w:val="20"/>
                <w:rPrChange w:id="458" w:author="Bryce Mihalevich" w:date="2016-02-25T13:50:00Z">
                  <w:rPr>
                    <w:ins w:id="459" w:author="Bryce Mihalevich" w:date="2016-02-25T12:09:00Z"/>
                    <w:rFonts w:eastAsia="Times New Roman" w:cs="Times New Roman"/>
                    <w:szCs w:val="20"/>
                  </w:rPr>
                </w:rPrChange>
              </w:rPr>
              <w:pPrChange w:id="460" w:author="Bryce Mihalevich" w:date="2016-02-25T13:50:00Z">
                <w:pPr>
                  <w:pStyle w:val="TableParagraph"/>
                  <w:spacing w:before="107"/>
                  <w:ind w:left="491" w:right="-4"/>
                </w:pPr>
              </w:pPrChange>
            </w:pPr>
            <w:ins w:id="461" w:author="Bryce Mihalevich" w:date="2016-02-25T12:09:00Z">
              <w:r w:rsidRPr="00BA7E44">
                <w:rPr>
                  <w:rFonts w:cs="Times New Roman"/>
                  <w:sz w:val="20"/>
                  <w:szCs w:val="20"/>
                  <w:rPrChange w:id="462" w:author="Bryce Mihalevich" w:date="2016-02-25T13:50:00Z">
                    <w:rPr/>
                  </w:rPrChange>
                </w:rPr>
                <w:t>29-3061</w:t>
              </w:r>
            </w:ins>
          </w:p>
        </w:tc>
        <w:tc>
          <w:tcPr>
            <w:tcW w:w="1145" w:type="pct"/>
            <w:tcBorders>
              <w:top w:val="single" w:sz="5" w:space="0" w:color="000000"/>
              <w:left w:val="single" w:sz="5" w:space="0" w:color="000000"/>
              <w:bottom w:val="single" w:sz="5" w:space="0" w:color="000000"/>
              <w:right w:val="single" w:sz="5" w:space="0" w:color="000000"/>
            </w:tcBorders>
          </w:tcPr>
          <w:p w14:paraId="37B6774A" w14:textId="77777777" w:rsidR="00796097" w:rsidRPr="00BA7E44" w:rsidRDefault="00796097">
            <w:pPr>
              <w:jc w:val="center"/>
              <w:rPr>
                <w:ins w:id="463" w:author="Bryce Mihalevich" w:date="2016-02-25T12:09:00Z"/>
                <w:rFonts w:eastAsia="Times New Roman" w:cs="Times New Roman"/>
                <w:sz w:val="20"/>
                <w:szCs w:val="20"/>
                <w:rPrChange w:id="464" w:author="Bryce Mihalevich" w:date="2016-02-25T13:50:00Z">
                  <w:rPr>
                    <w:ins w:id="465" w:author="Bryce Mihalevich" w:date="2016-02-25T12:09:00Z"/>
                    <w:rFonts w:eastAsia="Times New Roman" w:cs="Times New Roman"/>
                    <w:szCs w:val="20"/>
                  </w:rPr>
                </w:rPrChange>
              </w:rPr>
              <w:pPrChange w:id="466" w:author="Bryce Mihalevich" w:date="2016-02-25T13:50:00Z">
                <w:pPr>
                  <w:pStyle w:val="TableParagraph"/>
                  <w:spacing w:before="107"/>
                  <w:ind w:left="49"/>
                </w:pPr>
              </w:pPrChange>
            </w:pPr>
            <w:ins w:id="467" w:author="Bryce Mihalevich" w:date="2016-02-25T12:09:00Z">
              <w:r w:rsidRPr="00BA7E44">
                <w:rPr>
                  <w:rFonts w:cs="Times New Roman"/>
                  <w:sz w:val="20"/>
                  <w:szCs w:val="20"/>
                  <w:rPrChange w:id="468" w:author="Bryce Mihalevich" w:date="2016-02-25T13:50:00Z">
                    <w:rPr/>
                  </w:rPrChange>
                </w:rPr>
                <w:t>Stock</w:t>
              </w:r>
            </w:ins>
          </w:p>
        </w:tc>
        <w:tc>
          <w:tcPr>
            <w:tcW w:w="782" w:type="pct"/>
            <w:tcBorders>
              <w:top w:val="single" w:sz="5" w:space="0" w:color="000000"/>
              <w:left w:val="single" w:sz="5" w:space="0" w:color="000000"/>
              <w:bottom w:val="single" w:sz="5" w:space="0" w:color="000000"/>
              <w:right w:val="single" w:sz="5" w:space="0" w:color="000000"/>
            </w:tcBorders>
          </w:tcPr>
          <w:p w14:paraId="6E0B26ED" w14:textId="77777777" w:rsidR="00796097" w:rsidRPr="00BA7E44" w:rsidRDefault="00796097">
            <w:pPr>
              <w:jc w:val="center"/>
              <w:rPr>
                <w:ins w:id="469" w:author="Bryce Mihalevich" w:date="2016-02-25T12:09:00Z"/>
                <w:rFonts w:eastAsia="Times New Roman" w:cs="Times New Roman"/>
                <w:sz w:val="20"/>
                <w:szCs w:val="20"/>
                <w:rPrChange w:id="470" w:author="Bryce Mihalevich" w:date="2016-02-25T13:50:00Z">
                  <w:rPr>
                    <w:ins w:id="471" w:author="Bryce Mihalevich" w:date="2016-02-25T12:09:00Z"/>
                    <w:rFonts w:eastAsia="Times New Roman" w:cs="Times New Roman"/>
                    <w:szCs w:val="20"/>
                  </w:rPr>
                </w:rPrChange>
              </w:rPr>
              <w:pPrChange w:id="472" w:author="Bryce Mihalevich" w:date="2016-02-25T13:50:00Z">
                <w:pPr>
                  <w:pStyle w:val="TableParagraph"/>
                  <w:ind w:left="-2" w:right="275"/>
                </w:pPr>
              </w:pPrChange>
            </w:pPr>
            <w:ins w:id="473" w:author="Bryce Mihalevich" w:date="2016-02-25T12:09:00Z">
              <w:r w:rsidRPr="00BA7E44">
                <w:rPr>
                  <w:rFonts w:cs="Times New Roman"/>
                  <w:spacing w:val="-1"/>
                  <w:sz w:val="20"/>
                  <w:szCs w:val="20"/>
                  <w:rPrChange w:id="474" w:author="Bryce Mihalevich" w:date="2016-02-25T13:50:00Z">
                    <w:rPr>
                      <w:spacing w:val="-1"/>
                    </w:rPr>
                  </w:rPrChange>
                </w:rPr>
                <w:t>Underground</w:t>
              </w:r>
              <w:r w:rsidRPr="00BA7E44">
                <w:rPr>
                  <w:rFonts w:cs="Times New Roman"/>
                  <w:spacing w:val="20"/>
                  <w:w w:val="99"/>
                  <w:sz w:val="20"/>
                  <w:szCs w:val="20"/>
                  <w:rPrChange w:id="475" w:author="Bryce Mihalevich" w:date="2016-02-25T13:50:00Z">
                    <w:rPr>
                      <w:spacing w:val="20"/>
                      <w:w w:val="99"/>
                    </w:rPr>
                  </w:rPrChange>
                </w:rPr>
                <w:t xml:space="preserve"> </w:t>
              </w:r>
              <w:r w:rsidRPr="00BA7E44">
                <w:rPr>
                  <w:rFonts w:cs="Times New Roman"/>
                  <w:sz w:val="20"/>
                  <w:szCs w:val="20"/>
                  <w:rPrChange w:id="476" w:author="Bryce Mihalevich" w:date="2016-02-25T13:50:00Z">
                    <w:rPr/>
                  </w:rPrChange>
                </w:rPr>
                <w:t>claim</w:t>
              </w:r>
            </w:ins>
          </w:p>
        </w:tc>
      </w:tr>
      <w:tr w:rsidR="00BA7E44" w:rsidRPr="00BA7E44" w14:paraId="0767C16E" w14:textId="77777777" w:rsidTr="00BA7E44">
        <w:trPr>
          <w:trHeight w:hRule="exact" w:val="470"/>
          <w:jc w:val="center"/>
          <w:ins w:id="477" w:author="Bryce Mihalevich" w:date="2016-02-25T12:09:00Z"/>
        </w:trPr>
        <w:tc>
          <w:tcPr>
            <w:tcW w:w="677" w:type="pct"/>
            <w:tcBorders>
              <w:top w:val="single" w:sz="5" w:space="0" w:color="000000"/>
              <w:left w:val="single" w:sz="5" w:space="0" w:color="000000"/>
              <w:bottom w:val="single" w:sz="5" w:space="0" w:color="000000"/>
              <w:right w:val="single" w:sz="5" w:space="0" w:color="000000"/>
            </w:tcBorders>
          </w:tcPr>
          <w:p w14:paraId="264DFD47" w14:textId="77777777" w:rsidR="00796097" w:rsidRPr="00BA7E44" w:rsidRDefault="00796097">
            <w:pPr>
              <w:jc w:val="center"/>
              <w:rPr>
                <w:ins w:id="478" w:author="Bryce Mihalevich" w:date="2016-02-25T12:09:00Z"/>
                <w:rFonts w:eastAsia="Times New Roman" w:cs="Times New Roman"/>
                <w:sz w:val="20"/>
                <w:szCs w:val="20"/>
                <w:rPrChange w:id="479" w:author="Bryce Mihalevich" w:date="2016-02-25T13:50:00Z">
                  <w:rPr>
                    <w:ins w:id="480" w:author="Bryce Mihalevich" w:date="2016-02-25T12:09:00Z"/>
                    <w:rFonts w:eastAsia="Times New Roman" w:cs="Times New Roman"/>
                    <w:szCs w:val="20"/>
                  </w:rPr>
                </w:rPrChange>
              </w:rPr>
              <w:pPrChange w:id="481" w:author="Bryce Mihalevich" w:date="2016-02-25T13:50:00Z">
                <w:pPr>
                  <w:pStyle w:val="TableParagraph"/>
                  <w:ind w:left="6" w:right="1" w:firstLine="187"/>
                </w:pPr>
              </w:pPrChange>
            </w:pPr>
            <w:ins w:id="482" w:author="Bryce Mihalevich" w:date="2016-02-25T12:09:00Z">
              <w:r w:rsidRPr="00BA7E44">
                <w:rPr>
                  <w:rFonts w:cs="Times New Roman"/>
                  <w:spacing w:val="-1"/>
                  <w:sz w:val="20"/>
                  <w:szCs w:val="20"/>
                  <w:rPrChange w:id="483" w:author="Bryce Mihalevich" w:date="2016-02-25T13:50:00Z">
                    <w:rPr>
                      <w:spacing w:val="-1"/>
                    </w:rPr>
                  </w:rPrChange>
                </w:rPr>
                <w:t>Unnamed</w:t>
              </w:r>
              <w:r w:rsidRPr="00BA7E44">
                <w:rPr>
                  <w:rFonts w:cs="Times New Roman"/>
                  <w:spacing w:val="24"/>
                  <w:w w:val="99"/>
                  <w:sz w:val="20"/>
                  <w:szCs w:val="20"/>
                  <w:rPrChange w:id="484" w:author="Bryce Mihalevich" w:date="2016-02-25T13:50:00Z">
                    <w:rPr>
                      <w:spacing w:val="24"/>
                      <w:w w:val="99"/>
                    </w:rPr>
                  </w:rPrChange>
                </w:rPr>
                <w:t xml:space="preserve"> </w:t>
              </w:r>
              <w:r w:rsidRPr="00BA7E44">
                <w:rPr>
                  <w:rFonts w:cs="Times New Roman"/>
                  <w:spacing w:val="-1"/>
                  <w:sz w:val="20"/>
                  <w:szCs w:val="20"/>
                  <w:rPrChange w:id="485" w:author="Bryce Mihalevich" w:date="2016-02-25T13:50:00Z">
                    <w:rPr>
                      <w:spacing w:val="-1"/>
                    </w:rPr>
                  </w:rPrChange>
                </w:rPr>
                <w:t>Spring</w:t>
              </w:r>
              <w:r w:rsidRPr="00BA7E44">
                <w:rPr>
                  <w:rFonts w:cs="Times New Roman"/>
                  <w:spacing w:val="-12"/>
                  <w:sz w:val="20"/>
                  <w:szCs w:val="20"/>
                  <w:rPrChange w:id="486" w:author="Bryce Mihalevich" w:date="2016-02-25T13:50:00Z">
                    <w:rPr>
                      <w:spacing w:val="-12"/>
                    </w:rPr>
                  </w:rPrChange>
                </w:rPr>
                <w:t xml:space="preserve"> </w:t>
              </w:r>
              <w:r w:rsidRPr="00BA7E44">
                <w:rPr>
                  <w:rFonts w:cs="Times New Roman"/>
                  <w:sz w:val="20"/>
                  <w:szCs w:val="20"/>
                  <w:rPrChange w:id="487" w:author="Bryce Mihalevich" w:date="2016-02-25T13:50:00Z">
                    <w:rPr/>
                  </w:rPrChange>
                </w:rPr>
                <w:t>Stream</w:t>
              </w:r>
            </w:ins>
          </w:p>
        </w:tc>
        <w:tc>
          <w:tcPr>
            <w:tcW w:w="416" w:type="pct"/>
            <w:tcBorders>
              <w:top w:val="single" w:sz="5" w:space="0" w:color="000000"/>
              <w:left w:val="single" w:sz="5" w:space="0" w:color="000000"/>
              <w:bottom w:val="single" w:sz="5" w:space="0" w:color="000000"/>
              <w:right w:val="single" w:sz="5" w:space="0" w:color="000000"/>
            </w:tcBorders>
          </w:tcPr>
          <w:p w14:paraId="18FA50FB" w14:textId="77777777" w:rsidR="00796097" w:rsidRPr="00BA7E44" w:rsidRDefault="00796097">
            <w:pPr>
              <w:jc w:val="center"/>
              <w:rPr>
                <w:ins w:id="488" w:author="Bryce Mihalevich" w:date="2016-02-25T12:09:00Z"/>
                <w:rFonts w:eastAsia="Times New Roman" w:cs="Times New Roman"/>
                <w:sz w:val="20"/>
                <w:szCs w:val="20"/>
                <w:rPrChange w:id="489" w:author="Bryce Mihalevich" w:date="2016-02-25T13:50:00Z">
                  <w:rPr>
                    <w:ins w:id="490" w:author="Bryce Mihalevich" w:date="2016-02-25T12:09:00Z"/>
                    <w:rFonts w:eastAsia="Times New Roman" w:cs="Times New Roman"/>
                    <w:szCs w:val="20"/>
                  </w:rPr>
                </w:rPrChange>
              </w:rPr>
              <w:pPrChange w:id="491" w:author="Bryce Mihalevich" w:date="2016-02-25T13:50:00Z">
                <w:pPr>
                  <w:pStyle w:val="TableParagraph"/>
                  <w:spacing w:before="107"/>
                  <w:ind w:left="152"/>
                </w:pPr>
              </w:pPrChange>
            </w:pPr>
            <w:ins w:id="492" w:author="Bryce Mihalevich" w:date="2016-02-25T12:09:00Z">
              <w:r w:rsidRPr="00BA7E44">
                <w:rPr>
                  <w:rFonts w:cs="Times New Roman"/>
                  <w:spacing w:val="1"/>
                  <w:sz w:val="20"/>
                  <w:szCs w:val="20"/>
                  <w:rPrChange w:id="493" w:author="Bryce Mihalevich" w:date="2016-02-25T13:50:00Z">
                    <w:rPr>
                      <w:spacing w:val="1"/>
                    </w:rPr>
                  </w:rPrChange>
                </w:rPr>
                <w:t>1880</w:t>
              </w:r>
            </w:ins>
          </w:p>
        </w:tc>
        <w:tc>
          <w:tcPr>
            <w:tcW w:w="678" w:type="pct"/>
            <w:tcBorders>
              <w:top w:val="single" w:sz="5" w:space="0" w:color="000000"/>
              <w:left w:val="single" w:sz="5" w:space="0" w:color="000000"/>
              <w:bottom w:val="single" w:sz="5" w:space="0" w:color="000000"/>
              <w:right w:val="single" w:sz="5" w:space="0" w:color="000000"/>
            </w:tcBorders>
          </w:tcPr>
          <w:p w14:paraId="56016BE6" w14:textId="77777777" w:rsidR="00796097" w:rsidRPr="00BA7E44" w:rsidRDefault="00796097">
            <w:pPr>
              <w:jc w:val="center"/>
              <w:rPr>
                <w:ins w:id="494" w:author="Bryce Mihalevich" w:date="2016-02-25T12:09:00Z"/>
                <w:rFonts w:eastAsia="Times New Roman" w:cs="Times New Roman"/>
                <w:sz w:val="20"/>
                <w:szCs w:val="20"/>
                <w:rPrChange w:id="495" w:author="Bryce Mihalevich" w:date="2016-02-25T13:50:00Z">
                  <w:rPr>
                    <w:ins w:id="496" w:author="Bryce Mihalevich" w:date="2016-02-25T12:09:00Z"/>
                    <w:rFonts w:eastAsia="Times New Roman" w:cs="Times New Roman"/>
                    <w:szCs w:val="20"/>
                  </w:rPr>
                </w:rPrChange>
              </w:rPr>
              <w:pPrChange w:id="497" w:author="Bryce Mihalevich" w:date="2016-02-25T13:50:00Z">
                <w:pPr>
                  <w:pStyle w:val="TableParagraph"/>
                  <w:spacing w:before="107"/>
                  <w:ind w:left="707"/>
                </w:pPr>
              </w:pPrChange>
            </w:pPr>
            <w:ins w:id="498" w:author="Bryce Mihalevich" w:date="2016-02-25T12:09:00Z">
              <w:r w:rsidRPr="00BA7E44">
                <w:rPr>
                  <w:rFonts w:cs="Times New Roman"/>
                  <w:sz w:val="20"/>
                  <w:szCs w:val="20"/>
                  <w:rPrChange w:id="499" w:author="Bryce Mihalevich" w:date="2016-02-25T13:50:00Z">
                    <w:rPr/>
                  </w:rPrChange>
                </w:rPr>
                <w:t>10.86</w:t>
              </w:r>
            </w:ins>
          </w:p>
        </w:tc>
        <w:tc>
          <w:tcPr>
            <w:tcW w:w="625" w:type="pct"/>
            <w:tcBorders>
              <w:top w:val="single" w:sz="5" w:space="0" w:color="000000"/>
              <w:left w:val="single" w:sz="5" w:space="0" w:color="000000"/>
              <w:bottom w:val="single" w:sz="5" w:space="0" w:color="000000"/>
              <w:right w:val="single" w:sz="5" w:space="0" w:color="000000"/>
            </w:tcBorders>
          </w:tcPr>
          <w:p w14:paraId="0F9531AC" w14:textId="77777777" w:rsidR="00796097" w:rsidRPr="00BA7E44" w:rsidRDefault="00796097">
            <w:pPr>
              <w:jc w:val="center"/>
              <w:rPr>
                <w:ins w:id="500" w:author="Bryce Mihalevich" w:date="2016-02-25T12:09:00Z"/>
                <w:rFonts w:eastAsia="Times New Roman" w:cs="Times New Roman"/>
                <w:sz w:val="20"/>
                <w:szCs w:val="20"/>
                <w:rPrChange w:id="501" w:author="Bryce Mihalevich" w:date="2016-02-25T13:50:00Z">
                  <w:rPr>
                    <w:ins w:id="502" w:author="Bryce Mihalevich" w:date="2016-02-25T12:09:00Z"/>
                    <w:rFonts w:eastAsia="Times New Roman" w:cs="Times New Roman"/>
                    <w:szCs w:val="20"/>
                  </w:rPr>
                </w:rPrChange>
              </w:rPr>
              <w:pPrChange w:id="503" w:author="Bryce Mihalevich" w:date="2016-02-25T13:50:00Z">
                <w:pPr>
                  <w:pStyle w:val="TableParagraph"/>
                  <w:spacing w:before="107"/>
                  <w:ind w:right="-2"/>
                  <w:jc w:val="right"/>
                </w:pPr>
              </w:pPrChange>
            </w:pPr>
            <w:ins w:id="504" w:author="Bryce Mihalevich" w:date="2016-02-25T12:09:00Z">
              <w:r w:rsidRPr="00BA7E44">
                <w:rPr>
                  <w:rFonts w:cs="Times New Roman"/>
                  <w:w w:val="95"/>
                  <w:sz w:val="20"/>
                  <w:szCs w:val="20"/>
                  <w:rPrChange w:id="505" w:author="Bryce Mihalevich" w:date="2016-02-25T13:50:00Z">
                    <w:rPr>
                      <w:w w:val="95"/>
                    </w:rPr>
                  </w:rPrChange>
                </w:rPr>
                <w:t>0.02</w:t>
              </w:r>
            </w:ins>
          </w:p>
        </w:tc>
        <w:tc>
          <w:tcPr>
            <w:tcW w:w="676" w:type="pct"/>
            <w:tcBorders>
              <w:top w:val="single" w:sz="5" w:space="0" w:color="000000"/>
              <w:left w:val="single" w:sz="5" w:space="0" w:color="000000"/>
              <w:bottom w:val="single" w:sz="5" w:space="0" w:color="000000"/>
              <w:right w:val="single" w:sz="5" w:space="0" w:color="000000"/>
            </w:tcBorders>
          </w:tcPr>
          <w:p w14:paraId="699F422A" w14:textId="77777777" w:rsidR="00796097" w:rsidRPr="00BA7E44" w:rsidRDefault="00796097">
            <w:pPr>
              <w:jc w:val="center"/>
              <w:rPr>
                <w:ins w:id="506" w:author="Bryce Mihalevich" w:date="2016-02-25T12:09:00Z"/>
                <w:rFonts w:eastAsia="Times New Roman" w:cs="Times New Roman"/>
                <w:sz w:val="20"/>
                <w:szCs w:val="20"/>
                <w:rPrChange w:id="507" w:author="Bryce Mihalevich" w:date="2016-02-25T13:50:00Z">
                  <w:rPr>
                    <w:ins w:id="508" w:author="Bryce Mihalevich" w:date="2016-02-25T12:09:00Z"/>
                    <w:rFonts w:eastAsia="Times New Roman" w:cs="Times New Roman"/>
                    <w:szCs w:val="20"/>
                  </w:rPr>
                </w:rPrChange>
              </w:rPr>
              <w:pPrChange w:id="509" w:author="Bryce Mihalevich" w:date="2016-02-25T13:50:00Z">
                <w:pPr>
                  <w:pStyle w:val="TableParagraph"/>
                  <w:spacing w:before="107"/>
                  <w:ind w:left="491" w:right="-4"/>
                </w:pPr>
              </w:pPrChange>
            </w:pPr>
            <w:ins w:id="510" w:author="Bryce Mihalevich" w:date="2016-02-25T12:09:00Z">
              <w:r w:rsidRPr="00BA7E44">
                <w:rPr>
                  <w:rFonts w:cs="Times New Roman"/>
                  <w:sz w:val="20"/>
                  <w:szCs w:val="20"/>
                  <w:rPrChange w:id="511" w:author="Bryce Mihalevich" w:date="2016-02-25T13:50:00Z">
                    <w:rPr/>
                  </w:rPrChange>
                </w:rPr>
                <w:t>29-2622</w:t>
              </w:r>
            </w:ins>
          </w:p>
        </w:tc>
        <w:tc>
          <w:tcPr>
            <w:tcW w:w="1145" w:type="pct"/>
            <w:tcBorders>
              <w:top w:val="single" w:sz="5" w:space="0" w:color="000000"/>
              <w:left w:val="single" w:sz="5" w:space="0" w:color="000000"/>
              <w:bottom w:val="single" w:sz="5" w:space="0" w:color="000000"/>
              <w:right w:val="single" w:sz="5" w:space="0" w:color="000000"/>
            </w:tcBorders>
          </w:tcPr>
          <w:p w14:paraId="1DBA2551" w14:textId="77777777" w:rsidR="00796097" w:rsidRPr="00BA7E44" w:rsidRDefault="00796097">
            <w:pPr>
              <w:jc w:val="center"/>
              <w:rPr>
                <w:ins w:id="512" w:author="Bryce Mihalevich" w:date="2016-02-25T12:09:00Z"/>
                <w:rFonts w:eastAsia="Times New Roman" w:cs="Times New Roman"/>
                <w:sz w:val="20"/>
                <w:szCs w:val="20"/>
                <w:rPrChange w:id="513" w:author="Bryce Mihalevich" w:date="2016-02-25T13:50:00Z">
                  <w:rPr>
                    <w:ins w:id="514" w:author="Bryce Mihalevich" w:date="2016-02-25T12:09:00Z"/>
                    <w:rFonts w:eastAsia="Times New Roman" w:cs="Times New Roman"/>
                    <w:szCs w:val="20"/>
                  </w:rPr>
                </w:rPrChange>
              </w:rPr>
              <w:pPrChange w:id="515" w:author="Bryce Mihalevich" w:date="2016-02-25T13:50:00Z">
                <w:pPr>
                  <w:pStyle w:val="TableParagraph"/>
                  <w:spacing w:before="107"/>
                  <w:ind w:left="49"/>
                </w:pPr>
              </w:pPrChange>
            </w:pPr>
            <w:ins w:id="516" w:author="Bryce Mihalevich" w:date="2016-02-25T12:09:00Z">
              <w:r w:rsidRPr="00BA7E44">
                <w:rPr>
                  <w:rFonts w:cs="Times New Roman"/>
                  <w:sz w:val="20"/>
                  <w:szCs w:val="20"/>
                  <w:rPrChange w:id="517" w:author="Bryce Mihalevich" w:date="2016-02-25T13:50:00Z">
                    <w:rPr/>
                  </w:rPrChange>
                </w:rPr>
                <w:t>Stock</w:t>
              </w:r>
            </w:ins>
          </w:p>
        </w:tc>
        <w:tc>
          <w:tcPr>
            <w:tcW w:w="782" w:type="pct"/>
            <w:tcBorders>
              <w:top w:val="single" w:sz="5" w:space="0" w:color="000000"/>
              <w:left w:val="single" w:sz="5" w:space="0" w:color="000000"/>
              <w:bottom w:val="single" w:sz="5" w:space="0" w:color="000000"/>
              <w:right w:val="single" w:sz="5" w:space="0" w:color="000000"/>
            </w:tcBorders>
          </w:tcPr>
          <w:p w14:paraId="09366906" w14:textId="77777777" w:rsidR="00796097" w:rsidRPr="00BA7E44" w:rsidRDefault="00796097">
            <w:pPr>
              <w:jc w:val="center"/>
              <w:rPr>
                <w:ins w:id="518" w:author="Bryce Mihalevich" w:date="2016-02-25T12:09:00Z"/>
                <w:rFonts w:eastAsia="Times New Roman" w:cs="Times New Roman"/>
                <w:sz w:val="20"/>
                <w:szCs w:val="20"/>
                <w:rPrChange w:id="519" w:author="Bryce Mihalevich" w:date="2016-02-25T13:50:00Z">
                  <w:rPr>
                    <w:ins w:id="520" w:author="Bryce Mihalevich" w:date="2016-02-25T12:09:00Z"/>
                    <w:rFonts w:eastAsia="Times New Roman" w:cs="Times New Roman"/>
                    <w:szCs w:val="20"/>
                  </w:rPr>
                </w:rPrChange>
              </w:rPr>
              <w:pPrChange w:id="521" w:author="Bryce Mihalevich" w:date="2016-02-25T13:50:00Z">
                <w:pPr>
                  <w:pStyle w:val="TableParagraph"/>
                  <w:spacing w:before="107"/>
                  <w:ind w:left="-2"/>
                </w:pPr>
              </w:pPrChange>
            </w:pPr>
            <w:ins w:id="522" w:author="Bryce Mihalevich" w:date="2016-02-25T12:09:00Z">
              <w:r w:rsidRPr="00BA7E44">
                <w:rPr>
                  <w:rFonts w:cs="Times New Roman"/>
                  <w:spacing w:val="-1"/>
                  <w:sz w:val="20"/>
                  <w:szCs w:val="20"/>
                  <w:rPrChange w:id="523" w:author="Bryce Mihalevich" w:date="2016-02-25T13:50:00Z">
                    <w:rPr>
                      <w:spacing w:val="-1"/>
                    </w:rPr>
                  </w:rPrChange>
                </w:rPr>
                <w:t>Diligence</w:t>
              </w:r>
            </w:ins>
          </w:p>
        </w:tc>
      </w:tr>
      <w:tr w:rsidR="00BA7E44" w:rsidRPr="00BA7E44" w14:paraId="2AF6BA4D" w14:textId="77777777" w:rsidTr="00BA7E44">
        <w:trPr>
          <w:trHeight w:hRule="exact" w:val="470"/>
          <w:jc w:val="center"/>
          <w:ins w:id="524" w:author="Bryce Mihalevich" w:date="2016-02-25T12:09:00Z"/>
        </w:trPr>
        <w:tc>
          <w:tcPr>
            <w:tcW w:w="677" w:type="pct"/>
            <w:tcBorders>
              <w:top w:val="single" w:sz="5" w:space="0" w:color="000000"/>
              <w:left w:val="single" w:sz="5" w:space="0" w:color="000000"/>
              <w:bottom w:val="single" w:sz="5" w:space="0" w:color="000000"/>
              <w:right w:val="single" w:sz="5" w:space="0" w:color="000000"/>
            </w:tcBorders>
          </w:tcPr>
          <w:p w14:paraId="32745FEB" w14:textId="77777777" w:rsidR="00796097" w:rsidRPr="00BA7E44" w:rsidRDefault="00796097">
            <w:pPr>
              <w:jc w:val="center"/>
              <w:rPr>
                <w:ins w:id="525" w:author="Bryce Mihalevich" w:date="2016-02-25T12:09:00Z"/>
                <w:rFonts w:eastAsia="Times New Roman" w:cs="Times New Roman"/>
                <w:sz w:val="20"/>
                <w:szCs w:val="20"/>
                <w:rPrChange w:id="526" w:author="Bryce Mihalevich" w:date="2016-02-25T13:50:00Z">
                  <w:rPr>
                    <w:ins w:id="527" w:author="Bryce Mihalevich" w:date="2016-02-25T12:09:00Z"/>
                    <w:rFonts w:eastAsia="Times New Roman" w:cs="Times New Roman"/>
                    <w:szCs w:val="20"/>
                  </w:rPr>
                </w:rPrChange>
              </w:rPr>
              <w:pPrChange w:id="528" w:author="Bryce Mihalevich" w:date="2016-02-25T13:50:00Z">
                <w:pPr>
                  <w:pStyle w:val="TableParagraph"/>
                  <w:ind w:left="6" w:right="1" w:firstLine="187"/>
                </w:pPr>
              </w:pPrChange>
            </w:pPr>
            <w:ins w:id="529" w:author="Bryce Mihalevich" w:date="2016-02-25T12:09:00Z">
              <w:r w:rsidRPr="00BA7E44">
                <w:rPr>
                  <w:rFonts w:cs="Times New Roman"/>
                  <w:spacing w:val="-1"/>
                  <w:sz w:val="20"/>
                  <w:szCs w:val="20"/>
                  <w:rPrChange w:id="530" w:author="Bryce Mihalevich" w:date="2016-02-25T13:50:00Z">
                    <w:rPr>
                      <w:spacing w:val="-1"/>
                    </w:rPr>
                  </w:rPrChange>
                </w:rPr>
                <w:t>Unnamed</w:t>
              </w:r>
              <w:r w:rsidRPr="00BA7E44">
                <w:rPr>
                  <w:rFonts w:cs="Times New Roman"/>
                  <w:spacing w:val="24"/>
                  <w:w w:val="99"/>
                  <w:sz w:val="20"/>
                  <w:szCs w:val="20"/>
                  <w:rPrChange w:id="531" w:author="Bryce Mihalevich" w:date="2016-02-25T13:50:00Z">
                    <w:rPr>
                      <w:spacing w:val="24"/>
                      <w:w w:val="99"/>
                    </w:rPr>
                  </w:rPrChange>
                </w:rPr>
                <w:t xml:space="preserve"> </w:t>
              </w:r>
              <w:r w:rsidRPr="00BA7E44">
                <w:rPr>
                  <w:rFonts w:cs="Times New Roman"/>
                  <w:spacing w:val="-1"/>
                  <w:sz w:val="20"/>
                  <w:szCs w:val="20"/>
                  <w:rPrChange w:id="532" w:author="Bryce Mihalevich" w:date="2016-02-25T13:50:00Z">
                    <w:rPr>
                      <w:spacing w:val="-1"/>
                    </w:rPr>
                  </w:rPrChange>
                </w:rPr>
                <w:t>Spring</w:t>
              </w:r>
              <w:r w:rsidRPr="00BA7E44">
                <w:rPr>
                  <w:rFonts w:cs="Times New Roman"/>
                  <w:spacing w:val="-12"/>
                  <w:sz w:val="20"/>
                  <w:szCs w:val="20"/>
                  <w:rPrChange w:id="533" w:author="Bryce Mihalevich" w:date="2016-02-25T13:50:00Z">
                    <w:rPr>
                      <w:spacing w:val="-12"/>
                    </w:rPr>
                  </w:rPrChange>
                </w:rPr>
                <w:t xml:space="preserve"> </w:t>
              </w:r>
              <w:r w:rsidRPr="00BA7E44">
                <w:rPr>
                  <w:rFonts w:cs="Times New Roman"/>
                  <w:sz w:val="20"/>
                  <w:szCs w:val="20"/>
                  <w:rPrChange w:id="534" w:author="Bryce Mihalevich" w:date="2016-02-25T13:50:00Z">
                    <w:rPr/>
                  </w:rPrChange>
                </w:rPr>
                <w:t>Stream</w:t>
              </w:r>
            </w:ins>
          </w:p>
        </w:tc>
        <w:tc>
          <w:tcPr>
            <w:tcW w:w="416" w:type="pct"/>
            <w:tcBorders>
              <w:top w:val="single" w:sz="5" w:space="0" w:color="000000"/>
              <w:left w:val="single" w:sz="5" w:space="0" w:color="000000"/>
              <w:bottom w:val="single" w:sz="5" w:space="0" w:color="000000"/>
              <w:right w:val="single" w:sz="5" w:space="0" w:color="000000"/>
            </w:tcBorders>
          </w:tcPr>
          <w:p w14:paraId="359094BC" w14:textId="77777777" w:rsidR="00796097" w:rsidRPr="00BA7E44" w:rsidRDefault="00796097">
            <w:pPr>
              <w:jc w:val="center"/>
              <w:rPr>
                <w:ins w:id="535" w:author="Bryce Mihalevich" w:date="2016-02-25T12:09:00Z"/>
                <w:rFonts w:eastAsia="Times New Roman" w:cs="Times New Roman"/>
                <w:sz w:val="20"/>
                <w:szCs w:val="20"/>
                <w:rPrChange w:id="536" w:author="Bryce Mihalevich" w:date="2016-02-25T13:50:00Z">
                  <w:rPr>
                    <w:ins w:id="537" w:author="Bryce Mihalevich" w:date="2016-02-25T12:09:00Z"/>
                    <w:rFonts w:eastAsia="Times New Roman" w:cs="Times New Roman"/>
                    <w:szCs w:val="20"/>
                  </w:rPr>
                </w:rPrChange>
              </w:rPr>
              <w:pPrChange w:id="538" w:author="Bryce Mihalevich" w:date="2016-02-25T13:50:00Z">
                <w:pPr>
                  <w:pStyle w:val="TableParagraph"/>
                  <w:spacing w:before="107"/>
                  <w:ind w:left="152"/>
                </w:pPr>
              </w:pPrChange>
            </w:pPr>
            <w:ins w:id="539" w:author="Bryce Mihalevich" w:date="2016-02-25T12:09:00Z">
              <w:r w:rsidRPr="00BA7E44">
                <w:rPr>
                  <w:rFonts w:cs="Times New Roman"/>
                  <w:spacing w:val="1"/>
                  <w:sz w:val="20"/>
                  <w:szCs w:val="20"/>
                  <w:rPrChange w:id="540" w:author="Bryce Mihalevich" w:date="2016-02-25T13:50:00Z">
                    <w:rPr>
                      <w:spacing w:val="1"/>
                    </w:rPr>
                  </w:rPrChange>
                </w:rPr>
                <w:t>1880</w:t>
              </w:r>
            </w:ins>
          </w:p>
        </w:tc>
        <w:tc>
          <w:tcPr>
            <w:tcW w:w="678" w:type="pct"/>
            <w:tcBorders>
              <w:top w:val="single" w:sz="5" w:space="0" w:color="000000"/>
              <w:left w:val="single" w:sz="5" w:space="0" w:color="000000"/>
              <w:bottom w:val="single" w:sz="5" w:space="0" w:color="000000"/>
              <w:right w:val="single" w:sz="5" w:space="0" w:color="000000"/>
            </w:tcBorders>
          </w:tcPr>
          <w:p w14:paraId="06A6CC63" w14:textId="77777777" w:rsidR="00796097" w:rsidRPr="00BA7E44" w:rsidRDefault="00796097">
            <w:pPr>
              <w:jc w:val="center"/>
              <w:rPr>
                <w:ins w:id="541" w:author="Bryce Mihalevich" w:date="2016-02-25T12:09:00Z"/>
                <w:rFonts w:eastAsia="Times New Roman" w:cs="Times New Roman"/>
                <w:sz w:val="20"/>
                <w:szCs w:val="20"/>
                <w:rPrChange w:id="542" w:author="Bryce Mihalevich" w:date="2016-02-25T13:50:00Z">
                  <w:rPr>
                    <w:ins w:id="543" w:author="Bryce Mihalevich" w:date="2016-02-25T12:09:00Z"/>
                    <w:rFonts w:eastAsia="Times New Roman" w:cs="Times New Roman"/>
                    <w:szCs w:val="20"/>
                  </w:rPr>
                </w:rPrChange>
              </w:rPr>
              <w:pPrChange w:id="544" w:author="Bryce Mihalevich" w:date="2016-02-25T13:50:00Z">
                <w:pPr>
                  <w:pStyle w:val="TableParagraph"/>
                  <w:spacing w:line="222" w:lineRule="exact"/>
                  <w:ind w:right="1"/>
                  <w:jc w:val="right"/>
                </w:pPr>
              </w:pPrChange>
            </w:pPr>
            <w:ins w:id="545" w:author="Bryce Mihalevich" w:date="2016-02-25T12:09:00Z">
              <w:r w:rsidRPr="00BA7E44">
                <w:rPr>
                  <w:rFonts w:cs="Times New Roman"/>
                  <w:w w:val="95"/>
                  <w:sz w:val="20"/>
                  <w:szCs w:val="20"/>
                  <w:rPrChange w:id="546" w:author="Bryce Mihalevich" w:date="2016-02-25T13:50:00Z">
                    <w:rPr>
                      <w:w w:val="95"/>
                    </w:rPr>
                  </w:rPrChange>
                </w:rPr>
                <w:t>49.2</w:t>
              </w:r>
            </w:ins>
          </w:p>
          <w:p w14:paraId="47FBAE82" w14:textId="77777777" w:rsidR="00796097" w:rsidRPr="00BA7E44" w:rsidRDefault="00796097">
            <w:pPr>
              <w:jc w:val="center"/>
              <w:rPr>
                <w:ins w:id="547" w:author="Bryce Mihalevich" w:date="2016-02-25T12:09:00Z"/>
                <w:rFonts w:eastAsia="Times New Roman" w:cs="Times New Roman"/>
                <w:sz w:val="20"/>
                <w:szCs w:val="20"/>
                <w:rPrChange w:id="548" w:author="Bryce Mihalevich" w:date="2016-02-25T13:50:00Z">
                  <w:rPr>
                    <w:ins w:id="549" w:author="Bryce Mihalevich" w:date="2016-02-25T12:09:00Z"/>
                    <w:rFonts w:eastAsia="Times New Roman" w:cs="Times New Roman"/>
                    <w:szCs w:val="20"/>
                  </w:rPr>
                </w:rPrChange>
              </w:rPr>
              <w:pPrChange w:id="550" w:author="Bryce Mihalevich" w:date="2016-02-25T13:50:00Z">
                <w:pPr>
                  <w:pStyle w:val="TableParagraph"/>
                  <w:jc w:val="right"/>
                </w:pPr>
              </w:pPrChange>
            </w:pPr>
            <w:ins w:id="551" w:author="Bryce Mihalevich" w:date="2016-02-25T12:09:00Z">
              <w:r w:rsidRPr="00BA7E44">
                <w:rPr>
                  <w:rFonts w:cs="Times New Roman"/>
                  <w:w w:val="95"/>
                  <w:sz w:val="20"/>
                  <w:szCs w:val="20"/>
                  <w:rPrChange w:id="552" w:author="Bryce Mihalevich" w:date="2016-02-25T13:50:00Z">
                    <w:rPr>
                      <w:w w:val="95"/>
                    </w:rPr>
                  </w:rPrChange>
                </w:rPr>
                <w:t>(0.91)</w:t>
              </w:r>
            </w:ins>
          </w:p>
        </w:tc>
        <w:tc>
          <w:tcPr>
            <w:tcW w:w="625" w:type="pct"/>
            <w:tcBorders>
              <w:top w:val="single" w:sz="5" w:space="0" w:color="000000"/>
              <w:left w:val="single" w:sz="5" w:space="0" w:color="000000"/>
              <w:bottom w:val="single" w:sz="5" w:space="0" w:color="000000"/>
              <w:right w:val="single" w:sz="5" w:space="0" w:color="000000"/>
            </w:tcBorders>
          </w:tcPr>
          <w:p w14:paraId="1D628214" w14:textId="77777777" w:rsidR="00796097" w:rsidRPr="00BA7E44" w:rsidRDefault="00796097">
            <w:pPr>
              <w:jc w:val="center"/>
              <w:rPr>
                <w:ins w:id="553" w:author="Bryce Mihalevich" w:date="2016-02-25T12:09:00Z"/>
                <w:rFonts w:eastAsia="Times New Roman" w:cs="Times New Roman"/>
                <w:sz w:val="20"/>
                <w:szCs w:val="20"/>
                <w:rPrChange w:id="554" w:author="Bryce Mihalevich" w:date="2016-02-25T13:50:00Z">
                  <w:rPr>
                    <w:ins w:id="555" w:author="Bryce Mihalevich" w:date="2016-02-25T12:09:00Z"/>
                    <w:rFonts w:eastAsia="Times New Roman" w:cs="Times New Roman"/>
                    <w:szCs w:val="20"/>
                  </w:rPr>
                </w:rPrChange>
              </w:rPr>
              <w:pPrChange w:id="556" w:author="Bryce Mihalevich" w:date="2016-02-25T13:50:00Z">
                <w:pPr>
                  <w:pStyle w:val="TableParagraph"/>
                  <w:spacing w:before="107"/>
                  <w:ind w:right="-2"/>
                  <w:jc w:val="right"/>
                </w:pPr>
              </w:pPrChange>
            </w:pPr>
            <w:ins w:id="557" w:author="Bryce Mihalevich" w:date="2016-02-25T12:09:00Z">
              <w:r w:rsidRPr="00BA7E44">
                <w:rPr>
                  <w:rFonts w:cs="Times New Roman"/>
                  <w:w w:val="95"/>
                  <w:sz w:val="20"/>
                  <w:szCs w:val="20"/>
                  <w:rPrChange w:id="558" w:author="Bryce Mihalevich" w:date="2016-02-25T13:50:00Z">
                    <w:rPr>
                      <w:w w:val="95"/>
                    </w:rPr>
                  </w:rPrChange>
                </w:rPr>
                <w:t>1.00</w:t>
              </w:r>
            </w:ins>
          </w:p>
        </w:tc>
        <w:tc>
          <w:tcPr>
            <w:tcW w:w="676" w:type="pct"/>
            <w:tcBorders>
              <w:top w:val="single" w:sz="5" w:space="0" w:color="000000"/>
              <w:left w:val="single" w:sz="5" w:space="0" w:color="000000"/>
              <w:bottom w:val="single" w:sz="5" w:space="0" w:color="000000"/>
              <w:right w:val="single" w:sz="5" w:space="0" w:color="000000"/>
            </w:tcBorders>
          </w:tcPr>
          <w:p w14:paraId="6724EC5D" w14:textId="77777777" w:rsidR="00796097" w:rsidRPr="00BA7E44" w:rsidRDefault="00796097">
            <w:pPr>
              <w:jc w:val="center"/>
              <w:rPr>
                <w:ins w:id="559" w:author="Bryce Mihalevich" w:date="2016-02-25T12:09:00Z"/>
                <w:rFonts w:eastAsia="Times New Roman" w:cs="Times New Roman"/>
                <w:sz w:val="20"/>
                <w:szCs w:val="20"/>
                <w:rPrChange w:id="560" w:author="Bryce Mihalevich" w:date="2016-02-25T13:50:00Z">
                  <w:rPr>
                    <w:ins w:id="561" w:author="Bryce Mihalevich" w:date="2016-02-25T12:09:00Z"/>
                    <w:rFonts w:eastAsia="Times New Roman" w:cs="Times New Roman"/>
                    <w:szCs w:val="20"/>
                  </w:rPr>
                </w:rPrChange>
              </w:rPr>
              <w:pPrChange w:id="562" w:author="Bryce Mihalevich" w:date="2016-02-25T13:50:00Z">
                <w:pPr>
                  <w:pStyle w:val="TableParagraph"/>
                  <w:spacing w:before="107"/>
                  <w:ind w:left="491" w:right="-4"/>
                </w:pPr>
              </w:pPrChange>
            </w:pPr>
            <w:ins w:id="563" w:author="Bryce Mihalevich" w:date="2016-02-25T12:09:00Z">
              <w:r w:rsidRPr="00BA7E44">
                <w:rPr>
                  <w:rFonts w:cs="Times New Roman"/>
                  <w:sz w:val="20"/>
                  <w:szCs w:val="20"/>
                  <w:rPrChange w:id="564" w:author="Bryce Mihalevich" w:date="2016-02-25T13:50:00Z">
                    <w:rPr/>
                  </w:rPrChange>
                </w:rPr>
                <w:t>29-1697</w:t>
              </w:r>
            </w:ins>
          </w:p>
        </w:tc>
        <w:tc>
          <w:tcPr>
            <w:tcW w:w="1145" w:type="pct"/>
            <w:tcBorders>
              <w:top w:val="single" w:sz="5" w:space="0" w:color="000000"/>
              <w:left w:val="single" w:sz="5" w:space="0" w:color="000000"/>
              <w:bottom w:val="single" w:sz="5" w:space="0" w:color="000000"/>
              <w:right w:val="single" w:sz="5" w:space="0" w:color="000000"/>
            </w:tcBorders>
          </w:tcPr>
          <w:p w14:paraId="0E8CA758" w14:textId="77777777" w:rsidR="00796097" w:rsidRPr="00BA7E44" w:rsidRDefault="00796097">
            <w:pPr>
              <w:jc w:val="center"/>
              <w:rPr>
                <w:ins w:id="565" w:author="Bryce Mihalevich" w:date="2016-02-25T12:09:00Z"/>
                <w:rFonts w:eastAsia="Times New Roman" w:cs="Times New Roman"/>
                <w:sz w:val="20"/>
                <w:szCs w:val="20"/>
                <w:rPrChange w:id="566" w:author="Bryce Mihalevich" w:date="2016-02-25T13:50:00Z">
                  <w:rPr>
                    <w:ins w:id="567" w:author="Bryce Mihalevich" w:date="2016-02-25T12:09:00Z"/>
                    <w:rFonts w:eastAsia="Times New Roman" w:cs="Times New Roman"/>
                    <w:szCs w:val="20"/>
                  </w:rPr>
                </w:rPrChange>
              </w:rPr>
              <w:pPrChange w:id="568" w:author="Bryce Mihalevich" w:date="2016-02-25T13:50:00Z">
                <w:pPr>
                  <w:pStyle w:val="TableParagraph"/>
                  <w:spacing w:before="107"/>
                  <w:ind w:left="49"/>
                </w:pPr>
              </w:pPrChange>
            </w:pPr>
            <w:ins w:id="569" w:author="Bryce Mihalevich" w:date="2016-02-25T12:09:00Z">
              <w:r w:rsidRPr="00BA7E44">
                <w:rPr>
                  <w:rFonts w:cs="Times New Roman"/>
                  <w:spacing w:val="-1"/>
                  <w:sz w:val="20"/>
                  <w:szCs w:val="20"/>
                  <w:rPrChange w:id="570" w:author="Bryce Mihalevich" w:date="2016-02-25T13:50:00Z">
                    <w:rPr>
                      <w:spacing w:val="-1"/>
                    </w:rPr>
                  </w:rPrChange>
                </w:rPr>
                <w:t>Irrigation</w:t>
              </w:r>
              <w:r w:rsidRPr="00BA7E44">
                <w:rPr>
                  <w:rFonts w:cs="Times New Roman"/>
                  <w:spacing w:val="-15"/>
                  <w:sz w:val="20"/>
                  <w:szCs w:val="20"/>
                  <w:rPrChange w:id="571" w:author="Bryce Mihalevich" w:date="2016-02-25T13:50:00Z">
                    <w:rPr>
                      <w:spacing w:val="-15"/>
                    </w:rPr>
                  </w:rPrChange>
                </w:rPr>
                <w:t xml:space="preserve"> </w:t>
              </w:r>
              <w:r w:rsidRPr="00BA7E44">
                <w:rPr>
                  <w:rFonts w:cs="Times New Roman"/>
                  <w:spacing w:val="-1"/>
                  <w:sz w:val="20"/>
                  <w:szCs w:val="20"/>
                  <w:rPrChange w:id="572" w:author="Bryce Mihalevich" w:date="2016-02-25T13:50:00Z">
                    <w:rPr>
                      <w:spacing w:val="-1"/>
                    </w:rPr>
                  </w:rPrChange>
                </w:rPr>
                <w:t>(Stock)</w:t>
              </w:r>
            </w:ins>
          </w:p>
        </w:tc>
        <w:tc>
          <w:tcPr>
            <w:tcW w:w="782" w:type="pct"/>
            <w:tcBorders>
              <w:top w:val="single" w:sz="5" w:space="0" w:color="000000"/>
              <w:left w:val="single" w:sz="5" w:space="0" w:color="000000"/>
              <w:bottom w:val="single" w:sz="5" w:space="0" w:color="000000"/>
              <w:right w:val="single" w:sz="5" w:space="0" w:color="000000"/>
            </w:tcBorders>
          </w:tcPr>
          <w:p w14:paraId="44FCA29A" w14:textId="77777777" w:rsidR="00796097" w:rsidRPr="00BA7E44" w:rsidRDefault="00796097">
            <w:pPr>
              <w:jc w:val="center"/>
              <w:rPr>
                <w:ins w:id="573" w:author="Bryce Mihalevich" w:date="2016-02-25T12:09:00Z"/>
                <w:rFonts w:eastAsia="Times New Roman" w:cs="Times New Roman"/>
                <w:sz w:val="20"/>
                <w:szCs w:val="20"/>
                <w:rPrChange w:id="574" w:author="Bryce Mihalevich" w:date="2016-02-25T13:50:00Z">
                  <w:rPr>
                    <w:ins w:id="575" w:author="Bryce Mihalevich" w:date="2016-02-25T12:09:00Z"/>
                    <w:rFonts w:eastAsia="Times New Roman" w:cs="Times New Roman"/>
                    <w:szCs w:val="20"/>
                  </w:rPr>
                </w:rPrChange>
              </w:rPr>
              <w:pPrChange w:id="576" w:author="Bryce Mihalevich" w:date="2016-02-25T13:50:00Z">
                <w:pPr>
                  <w:pStyle w:val="TableParagraph"/>
                  <w:spacing w:before="107"/>
                  <w:ind w:left="-2"/>
                </w:pPr>
              </w:pPrChange>
            </w:pPr>
            <w:ins w:id="577" w:author="Bryce Mihalevich" w:date="2016-02-25T12:09:00Z">
              <w:r w:rsidRPr="00BA7E44">
                <w:rPr>
                  <w:rFonts w:cs="Times New Roman"/>
                  <w:spacing w:val="-1"/>
                  <w:sz w:val="20"/>
                  <w:szCs w:val="20"/>
                  <w:rPrChange w:id="578" w:author="Bryce Mihalevich" w:date="2016-02-25T13:50:00Z">
                    <w:rPr>
                      <w:spacing w:val="-1"/>
                    </w:rPr>
                  </w:rPrChange>
                </w:rPr>
                <w:t>Diligence</w:t>
              </w:r>
            </w:ins>
          </w:p>
        </w:tc>
      </w:tr>
      <w:tr w:rsidR="00BA7E44" w:rsidRPr="00BA7E44" w14:paraId="565F6E39" w14:textId="77777777" w:rsidTr="00BA7E44">
        <w:trPr>
          <w:trHeight w:hRule="exact" w:val="470"/>
          <w:jc w:val="center"/>
          <w:ins w:id="579" w:author="Bryce Mihalevich" w:date="2016-02-25T12:09:00Z"/>
        </w:trPr>
        <w:tc>
          <w:tcPr>
            <w:tcW w:w="677" w:type="pct"/>
            <w:tcBorders>
              <w:top w:val="single" w:sz="5" w:space="0" w:color="000000"/>
              <w:left w:val="single" w:sz="5" w:space="0" w:color="000000"/>
              <w:bottom w:val="single" w:sz="5" w:space="0" w:color="000000"/>
              <w:right w:val="single" w:sz="5" w:space="0" w:color="000000"/>
            </w:tcBorders>
          </w:tcPr>
          <w:p w14:paraId="5655D2F8" w14:textId="77777777" w:rsidR="00796097" w:rsidRPr="00BA7E44" w:rsidRDefault="00796097">
            <w:pPr>
              <w:jc w:val="center"/>
              <w:rPr>
                <w:ins w:id="580" w:author="Bryce Mihalevich" w:date="2016-02-25T12:09:00Z"/>
                <w:rFonts w:eastAsia="Times New Roman" w:cs="Times New Roman"/>
                <w:sz w:val="20"/>
                <w:szCs w:val="20"/>
                <w:rPrChange w:id="581" w:author="Bryce Mihalevich" w:date="2016-02-25T13:50:00Z">
                  <w:rPr>
                    <w:ins w:id="582" w:author="Bryce Mihalevich" w:date="2016-02-25T12:09:00Z"/>
                    <w:rFonts w:eastAsia="Times New Roman" w:cs="Times New Roman"/>
                    <w:szCs w:val="20"/>
                  </w:rPr>
                </w:rPrChange>
              </w:rPr>
              <w:pPrChange w:id="583" w:author="Bryce Mihalevich" w:date="2016-02-25T13:50:00Z">
                <w:pPr>
                  <w:pStyle w:val="TableParagraph"/>
                  <w:ind w:left="313" w:right="190" w:hanging="120"/>
                </w:pPr>
              </w:pPrChange>
            </w:pPr>
            <w:ins w:id="584" w:author="Bryce Mihalevich" w:date="2016-02-25T12:09:00Z">
              <w:r w:rsidRPr="00BA7E44">
                <w:rPr>
                  <w:rFonts w:cs="Times New Roman"/>
                  <w:spacing w:val="-1"/>
                  <w:w w:val="95"/>
                  <w:sz w:val="20"/>
                  <w:szCs w:val="20"/>
                  <w:rPrChange w:id="585" w:author="Bryce Mihalevich" w:date="2016-02-25T13:50:00Z">
                    <w:rPr>
                      <w:spacing w:val="-1"/>
                      <w:w w:val="95"/>
                    </w:rPr>
                  </w:rPrChange>
                </w:rPr>
                <w:t>Unnamed</w:t>
              </w:r>
              <w:r w:rsidRPr="00BA7E44">
                <w:rPr>
                  <w:rFonts w:cs="Times New Roman"/>
                  <w:spacing w:val="24"/>
                  <w:w w:val="99"/>
                  <w:sz w:val="20"/>
                  <w:szCs w:val="20"/>
                  <w:rPrChange w:id="586" w:author="Bryce Mihalevich" w:date="2016-02-25T13:50:00Z">
                    <w:rPr>
                      <w:spacing w:val="24"/>
                      <w:w w:val="99"/>
                    </w:rPr>
                  </w:rPrChange>
                </w:rPr>
                <w:t xml:space="preserve"> </w:t>
              </w:r>
              <w:r w:rsidRPr="00BA7E44">
                <w:rPr>
                  <w:rFonts w:cs="Times New Roman"/>
                  <w:spacing w:val="-1"/>
                  <w:sz w:val="20"/>
                  <w:szCs w:val="20"/>
                  <w:rPrChange w:id="587" w:author="Bryce Mihalevich" w:date="2016-02-25T13:50:00Z">
                    <w:rPr>
                      <w:spacing w:val="-1"/>
                    </w:rPr>
                  </w:rPrChange>
                </w:rPr>
                <w:t>Spring</w:t>
              </w:r>
            </w:ins>
          </w:p>
        </w:tc>
        <w:tc>
          <w:tcPr>
            <w:tcW w:w="416" w:type="pct"/>
            <w:tcBorders>
              <w:top w:val="single" w:sz="5" w:space="0" w:color="000000"/>
              <w:left w:val="single" w:sz="5" w:space="0" w:color="000000"/>
              <w:bottom w:val="single" w:sz="5" w:space="0" w:color="000000"/>
              <w:right w:val="single" w:sz="5" w:space="0" w:color="000000"/>
            </w:tcBorders>
          </w:tcPr>
          <w:p w14:paraId="358B5A5F" w14:textId="77777777" w:rsidR="00796097" w:rsidRPr="00BA7E44" w:rsidRDefault="00796097">
            <w:pPr>
              <w:jc w:val="center"/>
              <w:rPr>
                <w:ins w:id="588" w:author="Bryce Mihalevich" w:date="2016-02-25T12:09:00Z"/>
                <w:rFonts w:eastAsia="Times New Roman" w:cs="Times New Roman"/>
                <w:sz w:val="20"/>
                <w:szCs w:val="20"/>
                <w:rPrChange w:id="589" w:author="Bryce Mihalevich" w:date="2016-02-25T13:50:00Z">
                  <w:rPr>
                    <w:ins w:id="590" w:author="Bryce Mihalevich" w:date="2016-02-25T12:09:00Z"/>
                    <w:rFonts w:eastAsia="Times New Roman" w:cs="Times New Roman"/>
                    <w:szCs w:val="20"/>
                  </w:rPr>
                </w:rPrChange>
              </w:rPr>
              <w:pPrChange w:id="591" w:author="Bryce Mihalevich" w:date="2016-02-25T13:50:00Z">
                <w:pPr>
                  <w:pStyle w:val="TableParagraph"/>
                  <w:spacing w:before="107"/>
                  <w:ind w:left="152"/>
                </w:pPr>
              </w:pPrChange>
            </w:pPr>
            <w:ins w:id="592" w:author="Bryce Mihalevich" w:date="2016-02-25T12:09:00Z">
              <w:r w:rsidRPr="00BA7E44">
                <w:rPr>
                  <w:rFonts w:cs="Times New Roman"/>
                  <w:spacing w:val="1"/>
                  <w:sz w:val="20"/>
                  <w:szCs w:val="20"/>
                  <w:rPrChange w:id="593" w:author="Bryce Mihalevich" w:date="2016-02-25T13:50:00Z">
                    <w:rPr>
                      <w:spacing w:val="1"/>
                    </w:rPr>
                  </w:rPrChange>
                </w:rPr>
                <w:t>1881</w:t>
              </w:r>
            </w:ins>
          </w:p>
        </w:tc>
        <w:tc>
          <w:tcPr>
            <w:tcW w:w="678" w:type="pct"/>
            <w:tcBorders>
              <w:top w:val="single" w:sz="5" w:space="0" w:color="000000"/>
              <w:left w:val="single" w:sz="5" w:space="0" w:color="000000"/>
              <w:bottom w:val="single" w:sz="5" w:space="0" w:color="000000"/>
              <w:right w:val="single" w:sz="5" w:space="0" w:color="000000"/>
            </w:tcBorders>
          </w:tcPr>
          <w:p w14:paraId="3E16C607" w14:textId="77777777" w:rsidR="00796097" w:rsidRPr="00BA7E44" w:rsidRDefault="00796097">
            <w:pPr>
              <w:jc w:val="center"/>
              <w:rPr>
                <w:ins w:id="594" w:author="Bryce Mihalevich" w:date="2016-02-25T12:09:00Z"/>
                <w:rFonts w:eastAsia="Times New Roman" w:cs="Times New Roman"/>
                <w:sz w:val="20"/>
                <w:szCs w:val="20"/>
                <w:rPrChange w:id="595" w:author="Bryce Mihalevich" w:date="2016-02-25T13:50:00Z">
                  <w:rPr>
                    <w:ins w:id="596" w:author="Bryce Mihalevich" w:date="2016-02-25T12:09:00Z"/>
                    <w:rFonts w:eastAsia="Times New Roman" w:cs="Times New Roman"/>
                    <w:szCs w:val="20"/>
                  </w:rPr>
                </w:rPrChange>
              </w:rPr>
              <w:pPrChange w:id="597" w:author="Bryce Mihalevich" w:date="2016-02-25T13:50:00Z">
                <w:pPr>
                  <w:pStyle w:val="TableParagraph"/>
                  <w:spacing w:before="107"/>
                  <w:ind w:left="609"/>
                </w:pPr>
              </w:pPrChange>
            </w:pPr>
            <w:ins w:id="598" w:author="Bryce Mihalevich" w:date="2016-02-25T12:09:00Z">
              <w:r w:rsidRPr="00BA7E44">
                <w:rPr>
                  <w:rFonts w:cs="Times New Roman"/>
                  <w:w w:val="95"/>
                  <w:sz w:val="20"/>
                  <w:szCs w:val="20"/>
                  <w:rPrChange w:id="599" w:author="Bryce Mihalevich" w:date="2016-02-25T13:50:00Z">
                    <w:rPr>
                      <w:w w:val="95"/>
                    </w:rPr>
                  </w:rPrChange>
                </w:rPr>
                <w:t>328.62</w:t>
              </w:r>
            </w:ins>
          </w:p>
        </w:tc>
        <w:tc>
          <w:tcPr>
            <w:tcW w:w="625" w:type="pct"/>
            <w:tcBorders>
              <w:top w:val="single" w:sz="5" w:space="0" w:color="000000"/>
              <w:left w:val="single" w:sz="5" w:space="0" w:color="000000"/>
              <w:bottom w:val="single" w:sz="5" w:space="0" w:color="000000"/>
              <w:right w:val="single" w:sz="5" w:space="0" w:color="000000"/>
            </w:tcBorders>
          </w:tcPr>
          <w:p w14:paraId="0AB7DA61" w14:textId="77777777" w:rsidR="00796097" w:rsidRPr="00BA7E44" w:rsidRDefault="00796097">
            <w:pPr>
              <w:jc w:val="center"/>
              <w:rPr>
                <w:ins w:id="600" w:author="Bryce Mihalevich" w:date="2016-02-25T12:09:00Z"/>
                <w:rFonts w:eastAsia="Times New Roman" w:cs="Times New Roman"/>
                <w:sz w:val="20"/>
                <w:szCs w:val="20"/>
                <w:rPrChange w:id="601" w:author="Bryce Mihalevich" w:date="2016-02-25T13:50:00Z">
                  <w:rPr>
                    <w:ins w:id="602" w:author="Bryce Mihalevich" w:date="2016-02-25T12:09:00Z"/>
                    <w:rFonts w:eastAsia="Times New Roman" w:cs="Times New Roman"/>
                    <w:szCs w:val="20"/>
                  </w:rPr>
                </w:rPrChange>
              </w:rPr>
              <w:pPrChange w:id="603" w:author="Bryce Mihalevich" w:date="2016-02-25T13:50:00Z">
                <w:pPr>
                  <w:pStyle w:val="TableParagraph"/>
                  <w:spacing w:before="107"/>
                  <w:ind w:right="-2"/>
                  <w:jc w:val="right"/>
                </w:pPr>
              </w:pPrChange>
            </w:pPr>
            <w:ins w:id="604" w:author="Bryce Mihalevich" w:date="2016-02-25T12:09:00Z">
              <w:r w:rsidRPr="00BA7E44">
                <w:rPr>
                  <w:rFonts w:cs="Times New Roman"/>
                  <w:w w:val="95"/>
                  <w:sz w:val="20"/>
                  <w:szCs w:val="20"/>
                  <w:rPrChange w:id="605" w:author="Bryce Mihalevich" w:date="2016-02-25T13:50:00Z">
                    <w:rPr>
                      <w:w w:val="95"/>
                    </w:rPr>
                  </w:rPrChange>
                </w:rPr>
                <w:t>1.00</w:t>
              </w:r>
            </w:ins>
          </w:p>
        </w:tc>
        <w:tc>
          <w:tcPr>
            <w:tcW w:w="676" w:type="pct"/>
            <w:tcBorders>
              <w:top w:val="single" w:sz="5" w:space="0" w:color="000000"/>
              <w:left w:val="single" w:sz="5" w:space="0" w:color="000000"/>
              <w:bottom w:val="single" w:sz="5" w:space="0" w:color="000000"/>
              <w:right w:val="single" w:sz="5" w:space="0" w:color="000000"/>
            </w:tcBorders>
          </w:tcPr>
          <w:p w14:paraId="4A417AED" w14:textId="77777777" w:rsidR="00796097" w:rsidRPr="00BA7E44" w:rsidRDefault="00796097">
            <w:pPr>
              <w:jc w:val="center"/>
              <w:rPr>
                <w:ins w:id="606" w:author="Bryce Mihalevich" w:date="2016-02-25T12:09:00Z"/>
                <w:rFonts w:eastAsia="Times New Roman" w:cs="Times New Roman"/>
                <w:sz w:val="20"/>
                <w:szCs w:val="20"/>
                <w:rPrChange w:id="607" w:author="Bryce Mihalevich" w:date="2016-02-25T13:50:00Z">
                  <w:rPr>
                    <w:ins w:id="608" w:author="Bryce Mihalevich" w:date="2016-02-25T12:09:00Z"/>
                    <w:rFonts w:eastAsia="Times New Roman" w:cs="Times New Roman"/>
                    <w:szCs w:val="20"/>
                  </w:rPr>
                </w:rPrChange>
              </w:rPr>
              <w:pPrChange w:id="609" w:author="Bryce Mihalevich" w:date="2016-02-25T13:50:00Z">
                <w:pPr>
                  <w:pStyle w:val="TableParagraph"/>
                  <w:spacing w:before="107"/>
                  <w:ind w:left="491" w:right="-4"/>
                </w:pPr>
              </w:pPrChange>
            </w:pPr>
            <w:ins w:id="610" w:author="Bryce Mihalevich" w:date="2016-02-25T12:09:00Z">
              <w:r w:rsidRPr="00BA7E44">
                <w:rPr>
                  <w:rFonts w:cs="Times New Roman"/>
                  <w:sz w:val="20"/>
                  <w:szCs w:val="20"/>
                  <w:rPrChange w:id="611" w:author="Bryce Mihalevich" w:date="2016-02-25T13:50:00Z">
                    <w:rPr/>
                  </w:rPrChange>
                </w:rPr>
                <w:t>29-3060</w:t>
              </w:r>
            </w:ins>
          </w:p>
        </w:tc>
        <w:tc>
          <w:tcPr>
            <w:tcW w:w="1145" w:type="pct"/>
            <w:tcBorders>
              <w:top w:val="single" w:sz="5" w:space="0" w:color="000000"/>
              <w:left w:val="single" w:sz="5" w:space="0" w:color="000000"/>
              <w:bottom w:val="single" w:sz="5" w:space="0" w:color="000000"/>
              <w:right w:val="single" w:sz="5" w:space="0" w:color="000000"/>
            </w:tcBorders>
          </w:tcPr>
          <w:p w14:paraId="4D15BF12" w14:textId="77777777" w:rsidR="00796097" w:rsidRPr="00BA7E44" w:rsidRDefault="00796097">
            <w:pPr>
              <w:jc w:val="center"/>
              <w:rPr>
                <w:ins w:id="612" w:author="Bryce Mihalevich" w:date="2016-02-25T12:09:00Z"/>
                <w:rFonts w:eastAsia="Times New Roman" w:cs="Times New Roman"/>
                <w:sz w:val="20"/>
                <w:szCs w:val="20"/>
                <w:rPrChange w:id="613" w:author="Bryce Mihalevich" w:date="2016-02-25T13:50:00Z">
                  <w:rPr>
                    <w:ins w:id="614" w:author="Bryce Mihalevich" w:date="2016-02-25T12:09:00Z"/>
                    <w:rFonts w:eastAsia="Times New Roman" w:cs="Times New Roman"/>
                    <w:szCs w:val="20"/>
                  </w:rPr>
                </w:rPrChange>
              </w:rPr>
              <w:pPrChange w:id="615" w:author="Bryce Mihalevich" w:date="2016-02-25T13:50:00Z">
                <w:pPr>
                  <w:pStyle w:val="TableParagraph"/>
                  <w:spacing w:before="107"/>
                  <w:ind w:left="49"/>
                </w:pPr>
              </w:pPrChange>
            </w:pPr>
            <w:ins w:id="616" w:author="Bryce Mihalevich" w:date="2016-02-25T12:09:00Z">
              <w:r w:rsidRPr="00BA7E44">
                <w:rPr>
                  <w:rFonts w:cs="Times New Roman"/>
                  <w:spacing w:val="-1"/>
                  <w:sz w:val="20"/>
                  <w:szCs w:val="20"/>
                  <w:rPrChange w:id="617" w:author="Bryce Mihalevich" w:date="2016-02-25T13:50:00Z">
                    <w:rPr>
                      <w:spacing w:val="-1"/>
                    </w:rPr>
                  </w:rPrChange>
                </w:rPr>
                <w:t>Irrigation</w:t>
              </w:r>
            </w:ins>
          </w:p>
        </w:tc>
        <w:tc>
          <w:tcPr>
            <w:tcW w:w="782" w:type="pct"/>
            <w:tcBorders>
              <w:top w:val="single" w:sz="5" w:space="0" w:color="000000"/>
              <w:left w:val="single" w:sz="5" w:space="0" w:color="000000"/>
              <w:bottom w:val="single" w:sz="5" w:space="0" w:color="000000"/>
              <w:right w:val="single" w:sz="5" w:space="0" w:color="000000"/>
            </w:tcBorders>
          </w:tcPr>
          <w:p w14:paraId="565001BC" w14:textId="77777777" w:rsidR="00796097" w:rsidRPr="00BA7E44" w:rsidRDefault="00796097">
            <w:pPr>
              <w:jc w:val="center"/>
              <w:rPr>
                <w:ins w:id="618" w:author="Bryce Mihalevich" w:date="2016-02-25T12:09:00Z"/>
                <w:rFonts w:eastAsia="Times New Roman" w:cs="Times New Roman"/>
                <w:sz w:val="20"/>
                <w:szCs w:val="20"/>
                <w:rPrChange w:id="619" w:author="Bryce Mihalevich" w:date="2016-02-25T13:50:00Z">
                  <w:rPr>
                    <w:ins w:id="620" w:author="Bryce Mihalevich" w:date="2016-02-25T12:09:00Z"/>
                    <w:rFonts w:eastAsia="Times New Roman" w:cs="Times New Roman"/>
                    <w:szCs w:val="20"/>
                  </w:rPr>
                </w:rPrChange>
              </w:rPr>
              <w:pPrChange w:id="621" w:author="Bryce Mihalevich" w:date="2016-02-25T13:50:00Z">
                <w:pPr>
                  <w:pStyle w:val="TableParagraph"/>
                  <w:spacing w:before="107"/>
                  <w:ind w:left="-2"/>
                </w:pPr>
              </w:pPrChange>
            </w:pPr>
            <w:ins w:id="622" w:author="Bryce Mihalevich" w:date="2016-02-25T12:09:00Z">
              <w:r w:rsidRPr="00BA7E44">
                <w:rPr>
                  <w:rFonts w:cs="Times New Roman"/>
                  <w:spacing w:val="-1"/>
                  <w:sz w:val="20"/>
                  <w:szCs w:val="20"/>
                  <w:rPrChange w:id="623" w:author="Bryce Mihalevich" w:date="2016-02-25T13:50:00Z">
                    <w:rPr>
                      <w:spacing w:val="-1"/>
                    </w:rPr>
                  </w:rPrChange>
                </w:rPr>
                <w:t>Diligence</w:t>
              </w:r>
            </w:ins>
          </w:p>
        </w:tc>
      </w:tr>
      <w:tr w:rsidR="00BA7E44" w:rsidRPr="00BA7E44" w14:paraId="2289A25F" w14:textId="77777777" w:rsidTr="00BA7E44">
        <w:trPr>
          <w:trHeight w:hRule="exact" w:val="468"/>
          <w:jc w:val="center"/>
          <w:ins w:id="624" w:author="Bryce Mihalevich" w:date="2016-02-25T12:09:00Z"/>
        </w:trPr>
        <w:tc>
          <w:tcPr>
            <w:tcW w:w="677" w:type="pct"/>
            <w:tcBorders>
              <w:top w:val="single" w:sz="5" w:space="0" w:color="000000"/>
              <w:left w:val="single" w:sz="5" w:space="0" w:color="000000"/>
              <w:bottom w:val="single" w:sz="5" w:space="0" w:color="000000"/>
              <w:right w:val="single" w:sz="5" w:space="0" w:color="000000"/>
            </w:tcBorders>
          </w:tcPr>
          <w:p w14:paraId="26147440" w14:textId="77777777" w:rsidR="00796097" w:rsidRPr="00BA7E44" w:rsidRDefault="00796097">
            <w:pPr>
              <w:jc w:val="center"/>
              <w:rPr>
                <w:ins w:id="625" w:author="Bryce Mihalevich" w:date="2016-02-25T12:09:00Z"/>
                <w:rFonts w:eastAsia="Times New Roman" w:cs="Times New Roman"/>
                <w:sz w:val="20"/>
                <w:szCs w:val="20"/>
                <w:rPrChange w:id="626" w:author="Bryce Mihalevich" w:date="2016-02-25T13:50:00Z">
                  <w:rPr>
                    <w:ins w:id="627" w:author="Bryce Mihalevich" w:date="2016-02-25T12:09:00Z"/>
                    <w:rFonts w:eastAsia="Times New Roman" w:cs="Times New Roman"/>
                    <w:szCs w:val="20"/>
                  </w:rPr>
                </w:rPrChange>
              </w:rPr>
              <w:pPrChange w:id="628" w:author="Bryce Mihalevich" w:date="2016-02-25T13:50:00Z">
                <w:pPr>
                  <w:pStyle w:val="TableParagraph"/>
                  <w:ind w:left="313" w:right="47" w:hanging="267"/>
                </w:pPr>
              </w:pPrChange>
            </w:pPr>
            <w:ins w:id="629" w:author="Bryce Mihalevich" w:date="2016-02-25T12:09:00Z">
              <w:r w:rsidRPr="00BA7E44">
                <w:rPr>
                  <w:rFonts w:cs="Times New Roman"/>
                  <w:spacing w:val="-1"/>
                  <w:sz w:val="20"/>
                  <w:szCs w:val="20"/>
                  <w:rPrChange w:id="630" w:author="Bryce Mihalevich" w:date="2016-02-25T13:50:00Z">
                    <w:rPr>
                      <w:spacing w:val="-1"/>
                    </w:rPr>
                  </w:rPrChange>
                </w:rPr>
                <w:t>Underground</w:t>
              </w:r>
              <w:r w:rsidRPr="00BA7E44">
                <w:rPr>
                  <w:rFonts w:cs="Times New Roman"/>
                  <w:spacing w:val="20"/>
                  <w:w w:val="99"/>
                  <w:sz w:val="20"/>
                  <w:szCs w:val="20"/>
                  <w:rPrChange w:id="631" w:author="Bryce Mihalevich" w:date="2016-02-25T13:50:00Z">
                    <w:rPr>
                      <w:spacing w:val="20"/>
                      <w:w w:val="99"/>
                    </w:rPr>
                  </w:rPrChange>
                </w:rPr>
                <w:t xml:space="preserve"> </w:t>
              </w:r>
              <w:r w:rsidRPr="00BA7E44">
                <w:rPr>
                  <w:rFonts w:cs="Times New Roman"/>
                  <w:spacing w:val="-1"/>
                  <w:sz w:val="20"/>
                  <w:szCs w:val="20"/>
                  <w:rPrChange w:id="632" w:author="Bryce Mihalevich" w:date="2016-02-25T13:50:00Z">
                    <w:rPr>
                      <w:spacing w:val="-1"/>
                    </w:rPr>
                  </w:rPrChange>
                </w:rPr>
                <w:t>Drains</w:t>
              </w:r>
            </w:ins>
          </w:p>
        </w:tc>
        <w:tc>
          <w:tcPr>
            <w:tcW w:w="416" w:type="pct"/>
            <w:tcBorders>
              <w:top w:val="single" w:sz="5" w:space="0" w:color="000000"/>
              <w:left w:val="single" w:sz="5" w:space="0" w:color="000000"/>
              <w:bottom w:val="single" w:sz="5" w:space="0" w:color="000000"/>
              <w:right w:val="single" w:sz="5" w:space="0" w:color="000000"/>
            </w:tcBorders>
          </w:tcPr>
          <w:p w14:paraId="79BC722B" w14:textId="77777777" w:rsidR="00796097" w:rsidRPr="00BA7E44" w:rsidRDefault="00796097">
            <w:pPr>
              <w:jc w:val="center"/>
              <w:rPr>
                <w:ins w:id="633" w:author="Bryce Mihalevich" w:date="2016-02-25T12:09:00Z"/>
                <w:rFonts w:eastAsia="Times New Roman" w:cs="Times New Roman"/>
                <w:sz w:val="20"/>
                <w:szCs w:val="20"/>
                <w:rPrChange w:id="634" w:author="Bryce Mihalevich" w:date="2016-02-25T13:50:00Z">
                  <w:rPr>
                    <w:ins w:id="635" w:author="Bryce Mihalevich" w:date="2016-02-25T12:09:00Z"/>
                    <w:rFonts w:eastAsia="Times New Roman" w:cs="Times New Roman"/>
                    <w:szCs w:val="20"/>
                  </w:rPr>
                </w:rPrChange>
              </w:rPr>
              <w:pPrChange w:id="636" w:author="Bryce Mihalevich" w:date="2016-02-25T13:50:00Z">
                <w:pPr>
                  <w:pStyle w:val="TableParagraph"/>
                  <w:spacing w:before="107"/>
                  <w:ind w:left="152"/>
                </w:pPr>
              </w:pPrChange>
            </w:pPr>
            <w:ins w:id="637" w:author="Bryce Mihalevich" w:date="2016-02-25T12:09:00Z">
              <w:r w:rsidRPr="00BA7E44">
                <w:rPr>
                  <w:rFonts w:cs="Times New Roman"/>
                  <w:spacing w:val="1"/>
                  <w:sz w:val="20"/>
                  <w:szCs w:val="20"/>
                  <w:rPrChange w:id="638" w:author="Bryce Mihalevich" w:date="2016-02-25T13:50:00Z">
                    <w:rPr>
                      <w:spacing w:val="1"/>
                    </w:rPr>
                  </w:rPrChange>
                </w:rPr>
                <w:t>1885</w:t>
              </w:r>
            </w:ins>
          </w:p>
        </w:tc>
        <w:tc>
          <w:tcPr>
            <w:tcW w:w="678" w:type="pct"/>
            <w:tcBorders>
              <w:top w:val="single" w:sz="5" w:space="0" w:color="000000"/>
              <w:left w:val="single" w:sz="5" w:space="0" w:color="000000"/>
              <w:bottom w:val="single" w:sz="5" w:space="0" w:color="000000"/>
              <w:right w:val="single" w:sz="5" w:space="0" w:color="000000"/>
            </w:tcBorders>
          </w:tcPr>
          <w:p w14:paraId="4D74E14B" w14:textId="77777777" w:rsidR="00796097" w:rsidRPr="00BA7E44" w:rsidRDefault="00796097">
            <w:pPr>
              <w:jc w:val="center"/>
              <w:rPr>
                <w:ins w:id="639" w:author="Bryce Mihalevich" w:date="2016-02-25T12:09:00Z"/>
                <w:rFonts w:eastAsia="Times New Roman" w:cs="Times New Roman"/>
                <w:sz w:val="20"/>
                <w:szCs w:val="20"/>
                <w:rPrChange w:id="640" w:author="Bryce Mihalevich" w:date="2016-02-25T13:50:00Z">
                  <w:rPr>
                    <w:ins w:id="641" w:author="Bryce Mihalevich" w:date="2016-02-25T12:09:00Z"/>
                    <w:rFonts w:eastAsia="Times New Roman" w:cs="Times New Roman"/>
                    <w:szCs w:val="20"/>
                  </w:rPr>
                </w:rPrChange>
              </w:rPr>
              <w:pPrChange w:id="642" w:author="Bryce Mihalevich" w:date="2016-02-25T13:50:00Z">
                <w:pPr>
                  <w:pStyle w:val="TableParagraph"/>
                  <w:spacing w:line="222" w:lineRule="exact"/>
                  <w:ind w:left="606"/>
                </w:pPr>
              </w:pPrChange>
            </w:pPr>
            <w:ins w:id="643" w:author="Bryce Mihalevich" w:date="2016-02-25T12:09:00Z">
              <w:r w:rsidRPr="00BA7E44">
                <w:rPr>
                  <w:rFonts w:cs="Times New Roman"/>
                  <w:sz w:val="20"/>
                  <w:szCs w:val="20"/>
                  <w:rPrChange w:id="644" w:author="Bryce Mihalevich" w:date="2016-02-25T13:50:00Z">
                    <w:rPr/>
                  </w:rPrChange>
                </w:rPr>
                <w:t>164.40</w:t>
              </w:r>
            </w:ins>
          </w:p>
          <w:p w14:paraId="17F3D5E3" w14:textId="77777777" w:rsidR="00796097" w:rsidRPr="00BA7E44" w:rsidRDefault="00796097">
            <w:pPr>
              <w:jc w:val="center"/>
              <w:rPr>
                <w:ins w:id="645" w:author="Bryce Mihalevich" w:date="2016-02-25T12:09:00Z"/>
                <w:rFonts w:eastAsia="Times New Roman" w:cs="Times New Roman"/>
                <w:sz w:val="20"/>
                <w:szCs w:val="20"/>
                <w:rPrChange w:id="646" w:author="Bryce Mihalevich" w:date="2016-02-25T13:50:00Z">
                  <w:rPr>
                    <w:ins w:id="647" w:author="Bryce Mihalevich" w:date="2016-02-25T12:09:00Z"/>
                    <w:rFonts w:eastAsia="Times New Roman" w:cs="Times New Roman"/>
                    <w:szCs w:val="20"/>
                  </w:rPr>
                </w:rPrChange>
              </w:rPr>
              <w:pPrChange w:id="648" w:author="Bryce Mihalevich" w:date="2016-02-25T13:50:00Z">
                <w:pPr>
                  <w:pStyle w:val="TableParagraph"/>
                  <w:ind w:left="676"/>
                </w:pPr>
              </w:pPrChange>
            </w:pPr>
            <w:ins w:id="649" w:author="Bryce Mihalevich" w:date="2016-02-25T12:09:00Z">
              <w:r w:rsidRPr="00BA7E44">
                <w:rPr>
                  <w:rFonts w:cs="Times New Roman"/>
                  <w:w w:val="95"/>
                  <w:sz w:val="20"/>
                  <w:szCs w:val="20"/>
                  <w:rPrChange w:id="650" w:author="Bryce Mihalevich" w:date="2016-02-25T13:50:00Z">
                    <w:rPr>
                      <w:w w:val="95"/>
                    </w:rPr>
                  </w:rPrChange>
                </w:rPr>
                <w:t>(0.86)</w:t>
              </w:r>
            </w:ins>
          </w:p>
        </w:tc>
        <w:tc>
          <w:tcPr>
            <w:tcW w:w="625" w:type="pct"/>
            <w:tcBorders>
              <w:top w:val="single" w:sz="5" w:space="0" w:color="000000"/>
              <w:left w:val="single" w:sz="5" w:space="0" w:color="000000"/>
              <w:bottom w:val="single" w:sz="5" w:space="0" w:color="000000"/>
              <w:right w:val="single" w:sz="5" w:space="0" w:color="000000"/>
            </w:tcBorders>
          </w:tcPr>
          <w:p w14:paraId="00611E90" w14:textId="77777777" w:rsidR="00796097" w:rsidRPr="00BA7E44" w:rsidRDefault="00796097">
            <w:pPr>
              <w:jc w:val="center"/>
              <w:rPr>
                <w:ins w:id="651" w:author="Bryce Mihalevich" w:date="2016-02-25T12:09:00Z"/>
                <w:rFonts w:eastAsia="Times New Roman" w:cs="Times New Roman"/>
                <w:sz w:val="20"/>
                <w:szCs w:val="20"/>
                <w:rPrChange w:id="652" w:author="Bryce Mihalevich" w:date="2016-02-25T13:50:00Z">
                  <w:rPr>
                    <w:ins w:id="653" w:author="Bryce Mihalevich" w:date="2016-02-25T12:09:00Z"/>
                    <w:rFonts w:eastAsia="Times New Roman" w:cs="Times New Roman"/>
                    <w:szCs w:val="20"/>
                  </w:rPr>
                </w:rPrChange>
              </w:rPr>
              <w:pPrChange w:id="654" w:author="Bryce Mihalevich" w:date="2016-02-25T13:50:00Z">
                <w:pPr>
                  <w:pStyle w:val="TableParagraph"/>
                  <w:spacing w:before="107"/>
                  <w:ind w:right="-2"/>
                  <w:jc w:val="right"/>
                </w:pPr>
              </w:pPrChange>
            </w:pPr>
            <w:ins w:id="655" w:author="Bryce Mihalevich" w:date="2016-02-25T12:09:00Z">
              <w:r w:rsidRPr="00BA7E44">
                <w:rPr>
                  <w:rFonts w:cs="Times New Roman"/>
                  <w:w w:val="95"/>
                  <w:sz w:val="20"/>
                  <w:szCs w:val="20"/>
                  <w:rPrChange w:id="656" w:author="Bryce Mihalevich" w:date="2016-02-25T13:50:00Z">
                    <w:rPr>
                      <w:w w:val="95"/>
                    </w:rPr>
                  </w:rPrChange>
                </w:rPr>
                <w:t>1.50</w:t>
              </w:r>
            </w:ins>
          </w:p>
        </w:tc>
        <w:tc>
          <w:tcPr>
            <w:tcW w:w="676" w:type="pct"/>
            <w:tcBorders>
              <w:top w:val="single" w:sz="5" w:space="0" w:color="000000"/>
              <w:left w:val="single" w:sz="5" w:space="0" w:color="000000"/>
              <w:bottom w:val="single" w:sz="5" w:space="0" w:color="000000"/>
              <w:right w:val="single" w:sz="5" w:space="0" w:color="000000"/>
            </w:tcBorders>
          </w:tcPr>
          <w:p w14:paraId="28DE3D86" w14:textId="77777777" w:rsidR="00796097" w:rsidRPr="00BA7E44" w:rsidRDefault="00796097">
            <w:pPr>
              <w:jc w:val="center"/>
              <w:rPr>
                <w:ins w:id="657" w:author="Bryce Mihalevich" w:date="2016-02-25T12:09:00Z"/>
                <w:rFonts w:eastAsia="Times New Roman" w:cs="Times New Roman"/>
                <w:sz w:val="20"/>
                <w:szCs w:val="20"/>
                <w:rPrChange w:id="658" w:author="Bryce Mihalevich" w:date="2016-02-25T13:50:00Z">
                  <w:rPr>
                    <w:ins w:id="659" w:author="Bryce Mihalevich" w:date="2016-02-25T12:09:00Z"/>
                    <w:rFonts w:eastAsia="Times New Roman" w:cs="Times New Roman"/>
                    <w:szCs w:val="20"/>
                  </w:rPr>
                </w:rPrChange>
              </w:rPr>
              <w:pPrChange w:id="660" w:author="Bryce Mihalevich" w:date="2016-02-25T13:50:00Z">
                <w:pPr>
                  <w:pStyle w:val="TableParagraph"/>
                  <w:spacing w:before="107"/>
                  <w:ind w:left="491" w:right="-4"/>
                </w:pPr>
              </w:pPrChange>
            </w:pPr>
            <w:ins w:id="661" w:author="Bryce Mihalevich" w:date="2016-02-25T12:09:00Z">
              <w:r w:rsidRPr="00BA7E44">
                <w:rPr>
                  <w:rFonts w:cs="Times New Roman"/>
                  <w:sz w:val="20"/>
                  <w:szCs w:val="20"/>
                  <w:rPrChange w:id="662" w:author="Bryce Mihalevich" w:date="2016-02-25T13:50:00Z">
                    <w:rPr/>
                  </w:rPrChange>
                </w:rPr>
                <w:t>29-1915</w:t>
              </w:r>
            </w:ins>
          </w:p>
        </w:tc>
        <w:tc>
          <w:tcPr>
            <w:tcW w:w="1145" w:type="pct"/>
            <w:tcBorders>
              <w:top w:val="single" w:sz="5" w:space="0" w:color="000000"/>
              <w:left w:val="single" w:sz="5" w:space="0" w:color="000000"/>
              <w:bottom w:val="single" w:sz="5" w:space="0" w:color="000000"/>
              <w:right w:val="single" w:sz="5" w:space="0" w:color="000000"/>
            </w:tcBorders>
          </w:tcPr>
          <w:p w14:paraId="70EB14E5" w14:textId="77777777" w:rsidR="00796097" w:rsidRPr="00BA7E44" w:rsidRDefault="00796097">
            <w:pPr>
              <w:jc w:val="center"/>
              <w:rPr>
                <w:ins w:id="663" w:author="Bryce Mihalevich" w:date="2016-02-25T12:09:00Z"/>
                <w:rFonts w:eastAsia="Times New Roman" w:cs="Times New Roman"/>
                <w:sz w:val="20"/>
                <w:szCs w:val="20"/>
                <w:rPrChange w:id="664" w:author="Bryce Mihalevich" w:date="2016-02-25T13:50:00Z">
                  <w:rPr>
                    <w:ins w:id="665" w:author="Bryce Mihalevich" w:date="2016-02-25T12:09:00Z"/>
                    <w:rFonts w:eastAsia="Times New Roman" w:cs="Times New Roman"/>
                    <w:szCs w:val="20"/>
                  </w:rPr>
                </w:rPrChange>
              </w:rPr>
              <w:pPrChange w:id="666" w:author="Bryce Mihalevich" w:date="2016-02-25T13:50:00Z">
                <w:pPr>
                  <w:pStyle w:val="TableParagraph"/>
                  <w:spacing w:before="107"/>
                  <w:ind w:left="49"/>
                </w:pPr>
              </w:pPrChange>
            </w:pPr>
            <w:ins w:id="667" w:author="Bryce Mihalevich" w:date="2016-02-25T12:09:00Z">
              <w:r w:rsidRPr="00BA7E44">
                <w:rPr>
                  <w:rFonts w:cs="Times New Roman"/>
                  <w:spacing w:val="-1"/>
                  <w:sz w:val="20"/>
                  <w:szCs w:val="20"/>
                  <w:rPrChange w:id="668" w:author="Bryce Mihalevich" w:date="2016-02-25T13:50:00Z">
                    <w:rPr>
                      <w:spacing w:val="-1"/>
                    </w:rPr>
                  </w:rPrChange>
                </w:rPr>
                <w:t>Irrigation</w:t>
              </w:r>
              <w:r w:rsidRPr="00BA7E44">
                <w:rPr>
                  <w:rFonts w:cs="Times New Roman"/>
                  <w:spacing w:val="-15"/>
                  <w:sz w:val="20"/>
                  <w:szCs w:val="20"/>
                  <w:rPrChange w:id="669" w:author="Bryce Mihalevich" w:date="2016-02-25T13:50:00Z">
                    <w:rPr>
                      <w:spacing w:val="-15"/>
                    </w:rPr>
                  </w:rPrChange>
                </w:rPr>
                <w:t xml:space="preserve"> </w:t>
              </w:r>
              <w:r w:rsidRPr="00BA7E44">
                <w:rPr>
                  <w:rFonts w:cs="Times New Roman"/>
                  <w:spacing w:val="-1"/>
                  <w:sz w:val="20"/>
                  <w:szCs w:val="20"/>
                  <w:rPrChange w:id="670" w:author="Bryce Mihalevich" w:date="2016-02-25T13:50:00Z">
                    <w:rPr>
                      <w:spacing w:val="-1"/>
                    </w:rPr>
                  </w:rPrChange>
                </w:rPr>
                <w:t>(Stock)</w:t>
              </w:r>
            </w:ins>
          </w:p>
        </w:tc>
        <w:tc>
          <w:tcPr>
            <w:tcW w:w="782" w:type="pct"/>
            <w:tcBorders>
              <w:top w:val="single" w:sz="5" w:space="0" w:color="000000"/>
              <w:left w:val="single" w:sz="5" w:space="0" w:color="000000"/>
              <w:bottom w:val="single" w:sz="5" w:space="0" w:color="000000"/>
              <w:right w:val="single" w:sz="5" w:space="0" w:color="000000"/>
            </w:tcBorders>
          </w:tcPr>
          <w:p w14:paraId="058D8DE8" w14:textId="77777777" w:rsidR="00796097" w:rsidRPr="00BA7E44" w:rsidRDefault="00796097">
            <w:pPr>
              <w:jc w:val="center"/>
              <w:rPr>
                <w:ins w:id="671" w:author="Bryce Mihalevich" w:date="2016-02-25T12:09:00Z"/>
                <w:rFonts w:eastAsia="Times New Roman" w:cs="Times New Roman"/>
                <w:sz w:val="20"/>
                <w:szCs w:val="20"/>
                <w:rPrChange w:id="672" w:author="Bryce Mihalevich" w:date="2016-02-25T13:50:00Z">
                  <w:rPr>
                    <w:ins w:id="673" w:author="Bryce Mihalevich" w:date="2016-02-25T12:09:00Z"/>
                    <w:rFonts w:eastAsia="Times New Roman" w:cs="Times New Roman"/>
                    <w:szCs w:val="20"/>
                  </w:rPr>
                </w:rPrChange>
              </w:rPr>
              <w:pPrChange w:id="674" w:author="Bryce Mihalevich" w:date="2016-02-25T13:50:00Z">
                <w:pPr>
                  <w:pStyle w:val="TableParagraph"/>
                  <w:ind w:left="-2" w:right="275"/>
                </w:pPr>
              </w:pPrChange>
            </w:pPr>
            <w:ins w:id="675" w:author="Bryce Mihalevich" w:date="2016-02-25T12:09:00Z">
              <w:r w:rsidRPr="00BA7E44">
                <w:rPr>
                  <w:rFonts w:cs="Times New Roman"/>
                  <w:spacing w:val="-1"/>
                  <w:sz w:val="20"/>
                  <w:szCs w:val="20"/>
                  <w:rPrChange w:id="676" w:author="Bryce Mihalevich" w:date="2016-02-25T13:50:00Z">
                    <w:rPr>
                      <w:spacing w:val="-1"/>
                    </w:rPr>
                  </w:rPrChange>
                </w:rPr>
                <w:t>Underground</w:t>
              </w:r>
              <w:r w:rsidRPr="00BA7E44">
                <w:rPr>
                  <w:rFonts w:cs="Times New Roman"/>
                  <w:spacing w:val="20"/>
                  <w:w w:val="99"/>
                  <w:sz w:val="20"/>
                  <w:szCs w:val="20"/>
                  <w:rPrChange w:id="677" w:author="Bryce Mihalevich" w:date="2016-02-25T13:50:00Z">
                    <w:rPr>
                      <w:spacing w:val="20"/>
                      <w:w w:val="99"/>
                    </w:rPr>
                  </w:rPrChange>
                </w:rPr>
                <w:t xml:space="preserve"> </w:t>
              </w:r>
              <w:r w:rsidRPr="00BA7E44">
                <w:rPr>
                  <w:rFonts w:cs="Times New Roman"/>
                  <w:sz w:val="20"/>
                  <w:szCs w:val="20"/>
                  <w:rPrChange w:id="678" w:author="Bryce Mihalevich" w:date="2016-02-25T13:50:00Z">
                    <w:rPr/>
                  </w:rPrChange>
                </w:rPr>
                <w:t>Claim</w:t>
              </w:r>
            </w:ins>
          </w:p>
        </w:tc>
      </w:tr>
      <w:tr w:rsidR="00BA7E44" w:rsidRPr="00BA7E44" w14:paraId="7F8C453F" w14:textId="77777777" w:rsidTr="00BA7E44">
        <w:trPr>
          <w:trHeight w:hRule="exact" w:val="470"/>
          <w:jc w:val="center"/>
          <w:ins w:id="679" w:author="Bryce Mihalevich" w:date="2016-02-25T12:09:00Z"/>
        </w:trPr>
        <w:tc>
          <w:tcPr>
            <w:tcW w:w="677" w:type="pct"/>
            <w:tcBorders>
              <w:top w:val="single" w:sz="5" w:space="0" w:color="000000"/>
              <w:left w:val="single" w:sz="5" w:space="0" w:color="000000"/>
              <w:bottom w:val="single" w:sz="5" w:space="0" w:color="000000"/>
              <w:right w:val="single" w:sz="5" w:space="0" w:color="000000"/>
            </w:tcBorders>
          </w:tcPr>
          <w:p w14:paraId="1526ECFB" w14:textId="77777777" w:rsidR="00796097" w:rsidRPr="00BA7E44" w:rsidRDefault="00796097">
            <w:pPr>
              <w:jc w:val="center"/>
              <w:rPr>
                <w:ins w:id="680" w:author="Bryce Mihalevich" w:date="2016-02-25T12:09:00Z"/>
                <w:rFonts w:eastAsia="Times New Roman" w:cs="Times New Roman"/>
                <w:sz w:val="20"/>
                <w:szCs w:val="20"/>
                <w:rPrChange w:id="681" w:author="Bryce Mihalevich" w:date="2016-02-25T13:50:00Z">
                  <w:rPr>
                    <w:ins w:id="682" w:author="Bryce Mihalevich" w:date="2016-02-25T12:09:00Z"/>
                    <w:rFonts w:eastAsia="Times New Roman" w:cs="Times New Roman"/>
                    <w:szCs w:val="20"/>
                  </w:rPr>
                </w:rPrChange>
              </w:rPr>
              <w:pPrChange w:id="683" w:author="Bryce Mihalevich" w:date="2016-02-25T13:50:00Z">
                <w:pPr>
                  <w:pStyle w:val="TableParagraph"/>
                  <w:spacing w:line="237" w:lineRule="auto"/>
                  <w:ind w:left="313" w:right="47" w:hanging="267"/>
                </w:pPr>
              </w:pPrChange>
            </w:pPr>
            <w:ins w:id="684" w:author="Bryce Mihalevich" w:date="2016-02-25T12:09:00Z">
              <w:r w:rsidRPr="00BA7E44">
                <w:rPr>
                  <w:rFonts w:cs="Times New Roman"/>
                  <w:spacing w:val="-1"/>
                  <w:sz w:val="20"/>
                  <w:szCs w:val="20"/>
                  <w:rPrChange w:id="685" w:author="Bryce Mihalevich" w:date="2016-02-25T13:50:00Z">
                    <w:rPr>
                      <w:spacing w:val="-1"/>
                    </w:rPr>
                  </w:rPrChange>
                </w:rPr>
                <w:t>Underground</w:t>
              </w:r>
              <w:r w:rsidRPr="00BA7E44">
                <w:rPr>
                  <w:rFonts w:cs="Times New Roman"/>
                  <w:spacing w:val="20"/>
                  <w:w w:val="99"/>
                  <w:sz w:val="20"/>
                  <w:szCs w:val="20"/>
                  <w:rPrChange w:id="686" w:author="Bryce Mihalevich" w:date="2016-02-25T13:50:00Z">
                    <w:rPr>
                      <w:spacing w:val="20"/>
                      <w:w w:val="99"/>
                    </w:rPr>
                  </w:rPrChange>
                </w:rPr>
                <w:t xml:space="preserve"> </w:t>
              </w:r>
              <w:r w:rsidRPr="00BA7E44">
                <w:rPr>
                  <w:rFonts w:cs="Times New Roman"/>
                  <w:spacing w:val="-1"/>
                  <w:sz w:val="20"/>
                  <w:szCs w:val="20"/>
                  <w:rPrChange w:id="687" w:author="Bryce Mihalevich" w:date="2016-02-25T13:50:00Z">
                    <w:rPr>
                      <w:spacing w:val="-1"/>
                    </w:rPr>
                  </w:rPrChange>
                </w:rPr>
                <w:t>Drains</w:t>
              </w:r>
            </w:ins>
          </w:p>
        </w:tc>
        <w:tc>
          <w:tcPr>
            <w:tcW w:w="416" w:type="pct"/>
            <w:tcBorders>
              <w:top w:val="single" w:sz="5" w:space="0" w:color="000000"/>
              <w:left w:val="single" w:sz="5" w:space="0" w:color="000000"/>
              <w:bottom w:val="single" w:sz="5" w:space="0" w:color="000000"/>
              <w:right w:val="single" w:sz="5" w:space="0" w:color="000000"/>
            </w:tcBorders>
          </w:tcPr>
          <w:p w14:paraId="115E2431" w14:textId="77777777" w:rsidR="00796097" w:rsidRPr="00BA7E44" w:rsidRDefault="00796097">
            <w:pPr>
              <w:jc w:val="center"/>
              <w:rPr>
                <w:ins w:id="688" w:author="Bryce Mihalevich" w:date="2016-02-25T12:09:00Z"/>
                <w:rFonts w:eastAsia="Times New Roman" w:cs="Times New Roman"/>
                <w:sz w:val="20"/>
                <w:szCs w:val="20"/>
                <w:rPrChange w:id="689" w:author="Bryce Mihalevich" w:date="2016-02-25T13:50:00Z">
                  <w:rPr>
                    <w:ins w:id="690" w:author="Bryce Mihalevich" w:date="2016-02-25T12:09:00Z"/>
                    <w:rFonts w:eastAsia="Times New Roman" w:cs="Times New Roman"/>
                    <w:szCs w:val="20"/>
                  </w:rPr>
                </w:rPrChange>
              </w:rPr>
              <w:pPrChange w:id="691" w:author="Bryce Mihalevich" w:date="2016-02-25T13:50:00Z">
                <w:pPr>
                  <w:pStyle w:val="TableParagraph"/>
                  <w:spacing w:before="107"/>
                  <w:ind w:left="152"/>
                </w:pPr>
              </w:pPrChange>
            </w:pPr>
            <w:ins w:id="692" w:author="Bryce Mihalevich" w:date="2016-02-25T12:09:00Z">
              <w:r w:rsidRPr="00BA7E44">
                <w:rPr>
                  <w:rFonts w:cs="Times New Roman"/>
                  <w:spacing w:val="1"/>
                  <w:sz w:val="20"/>
                  <w:szCs w:val="20"/>
                  <w:rPrChange w:id="693" w:author="Bryce Mihalevich" w:date="2016-02-25T13:50:00Z">
                    <w:rPr>
                      <w:spacing w:val="1"/>
                    </w:rPr>
                  </w:rPrChange>
                </w:rPr>
                <w:t>1885</w:t>
              </w:r>
            </w:ins>
          </w:p>
        </w:tc>
        <w:tc>
          <w:tcPr>
            <w:tcW w:w="678" w:type="pct"/>
            <w:tcBorders>
              <w:top w:val="single" w:sz="5" w:space="0" w:color="000000"/>
              <w:left w:val="single" w:sz="5" w:space="0" w:color="000000"/>
              <w:bottom w:val="single" w:sz="5" w:space="0" w:color="000000"/>
              <w:right w:val="single" w:sz="5" w:space="0" w:color="000000"/>
            </w:tcBorders>
          </w:tcPr>
          <w:p w14:paraId="639F1875" w14:textId="77777777" w:rsidR="00796097" w:rsidRPr="00BA7E44" w:rsidRDefault="00796097">
            <w:pPr>
              <w:jc w:val="center"/>
              <w:rPr>
                <w:ins w:id="694" w:author="Bryce Mihalevich" w:date="2016-02-25T12:09:00Z"/>
                <w:rFonts w:eastAsia="Times New Roman" w:cs="Times New Roman"/>
                <w:sz w:val="20"/>
                <w:szCs w:val="20"/>
                <w:rPrChange w:id="695" w:author="Bryce Mihalevich" w:date="2016-02-25T13:50:00Z">
                  <w:rPr>
                    <w:ins w:id="696" w:author="Bryce Mihalevich" w:date="2016-02-25T12:09:00Z"/>
                    <w:rFonts w:eastAsia="Times New Roman" w:cs="Times New Roman"/>
                    <w:szCs w:val="20"/>
                  </w:rPr>
                </w:rPrChange>
              </w:rPr>
              <w:pPrChange w:id="697" w:author="Bryce Mihalevich" w:date="2016-02-25T13:50:00Z">
                <w:pPr>
                  <w:pStyle w:val="TableParagraph"/>
                  <w:spacing w:before="107"/>
                  <w:ind w:left="75"/>
                </w:pPr>
              </w:pPrChange>
            </w:pPr>
            <w:ins w:id="698" w:author="Bryce Mihalevich" w:date="2016-02-25T12:09:00Z">
              <w:r w:rsidRPr="00BA7E44">
                <w:rPr>
                  <w:rFonts w:cs="Times New Roman"/>
                  <w:sz w:val="20"/>
                  <w:szCs w:val="20"/>
                  <w:rPrChange w:id="699" w:author="Bryce Mihalevich" w:date="2016-02-25T13:50:00Z">
                    <w:rPr/>
                  </w:rPrChange>
                </w:rPr>
                <w:t>329.73</w:t>
              </w:r>
              <w:r w:rsidRPr="00BA7E44">
                <w:rPr>
                  <w:rFonts w:cs="Times New Roman"/>
                  <w:spacing w:val="-10"/>
                  <w:sz w:val="20"/>
                  <w:szCs w:val="20"/>
                  <w:rPrChange w:id="700" w:author="Bryce Mihalevich" w:date="2016-02-25T13:50:00Z">
                    <w:rPr>
                      <w:spacing w:val="-10"/>
                    </w:rPr>
                  </w:rPrChange>
                </w:rPr>
                <w:t xml:space="preserve"> </w:t>
              </w:r>
              <w:r w:rsidRPr="00BA7E44">
                <w:rPr>
                  <w:rFonts w:cs="Times New Roman"/>
                  <w:spacing w:val="-1"/>
                  <w:sz w:val="20"/>
                  <w:szCs w:val="20"/>
                  <w:rPrChange w:id="701" w:author="Bryce Mihalevich" w:date="2016-02-25T13:50:00Z">
                    <w:rPr>
                      <w:spacing w:val="-1"/>
                    </w:rPr>
                  </w:rPrChange>
                </w:rPr>
                <w:t>(0.86)</w:t>
              </w:r>
            </w:ins>
          </w:p>
        </w:tc>
        <w:tc>
          <w:tcPr>
            <w:tcW w:w="625" w:type="pct"/>
            <w:tcBorders>
              <w:top w:val="single" w:sz="5" w:space="0" w:color="000000"/>
              <w:left w:val="single" w:sz="5" w:space="0" w:color="000000"/>
              <w:bottom w:val="single" w:sz="5" w:space="0" w:color="000000"/>
              <w:right w:val="single" w:sz="5" w:space="0" w:color="000000"/>
            </w:tcBorders>
          </w:tcPr>
          <w:p w14:paraId="697A243B" w14:textId="77777777" w:rsidR="00796097" w:rsidRPr="00BA7E44" w:rsidRDefault="00796097">
            <w:pPr>
              <w:jc w:val="center"/>
              <w:rPr>
                <w:ins w:id="702" w:author="Bryce Mihalevich" w:date="2016-02-25T12:09:00Z"/>
                <w:rFonts w:eastAsia="Times New Roman" w:cs="Times New Roman"/>
                <w:sz w:val="20"/>
                <w:szCs w:val="20"/>
                <w:rPrChange w:id="703" w:author="Bryce Mihalevich" w:date="2016-02-25T13:50:00Z">
                  <w:rPr>
                    <w:ins w:id="704" w:author="Bryce Mihalevich" w:date="2016-02-25T12:09:00Z"/>
                    <w:rFonts w:eastAsia="Times New Roman" w:cs="Times New Roman"/>
                    <w:szCs w:val="20"/>
                  </w:rPr>
                </w:rPrChange>
              </w:rPr>
              <w:pPrChange w:id="705" w:author="Bryce Mihalevich" w:date="2016-02-25T13:50:00Z">
                <w:pPr>
                  <w:pStyle w:val="TableParagraph"/>
                  <w:spacing w:before="107"/>
                  <w:ind w:right="-2"/>
                  <w:jc w:val="right"/>
                </w:pPr>
              </w:pPrChange>
            </w:pPr>
            <w:ins w:id="706" w:author="Bryce Mihalevich" w:date="2016-02-25T12:09:00Z">
              <w:r w:rsidRPr="00BA7E44">
                <w:rPr>
                  <w:rFonts w:cs="Times New Roman"/>
                  <w:w w:val="95"/>
                  <w:sz w:val="20"/>
                  <w:szCs w:val="20"/>
                  <w:rPrChange w:id="707" w:author="Bryce Mihalevich" w:date="2016-02-25T13:50:00Z">
                    <w:rPr>
                      <w:w w:val="95"/>
                    </w:rPr>
                  </w:rPrChange>
                </w:rPr>
                <w:t>2.00</w:t>
              </w:r>
            </w:ins>
          </w:p>
        </w:tc>
        <w:tc>
          <w:tcPr>
            <w:tcW w:w="676" w:type="pct"/>
            <w:tcBorders>
              <w:top w:val="single" w:sz="5" w:space="0" w:color="000000"/>
              <w:left w:val="single" w:sz="5" w:space="0" w:color="000000"/>
              <w:bottom w:val="single" w:sz="5" w:space="0" w:color="000000"/>
              <w:right w:val="single" w:sz="5" w:space="0" w:color="000000"/>
            </w:tcBorders>
          </w:tcPr>
          <w:p w14:paraId="0DCCE293" w14:textId="77777777" w:rsidR="00796097" w:rsidRPr="00BA7E44" w:rsidRDefault="00796097">
            <w:pPr>
              <w:jc w:val="center"/>
              <w:rPr>
                <w:ins w:id="708" w:author="Bryce Mihalevich" w:date="2016-02-25T12:09:00Z"/>
                <w:rFonts w:eastAsia="Times New Roman" w:cs="Times New Roman"/>
                <w:sz w:val="20"/>
                <w:szCs w:val="20"/>
                <w:rPrChange w:id="709" w:author="Bryce Mihalevich" w:date="2016-02-25T13:50:00Z">
                  <w:rPr>
                    <w:ins w:id="710" w:author="Bryce Mihalevich" w:date="2016-02-25T12:09:00Z"/>
                    <w:rFonts w:eastAsia="Times New Roman" w:cs="Times New Roman"/>
                    <w:szCs w:val="20"/>
                  </w:rPr>
                </w:rPrChange>
              </w:rPr>
              <w:pPrChange w:id="711" w:author="Bryce Mihalevich" w:date="2016-02-25T13:50:00Z">
                <w:pPr>
                  <w:pStyle w:val="TableParagraph"/>
                  <w:spacing w:before="107"/>
                  <w:ind w:left="491" w:right="-4"/>
                </w:pPr>
              </w:pPrChange>
            </w:pPr>
            <w:ins w:id="712" w:author="Bryce Mihalevich" w:date="2016-02-25T12:09:00Z">
              <w:r w:rsidRPr="00BA7E44">
                <w:rPr>
                  <w:rFonts w:cs="Times New Roman"/>
                  <w:sz w:val="20"/>
                  <w:szCs w:val="20"/>
                  <w:rPrChange w:id="713" w:author="Bryce Mihalevich" w:date="2016-02-25T13:50:00Z">
                    <w:rPr/>
                  </w:rPrChange>
                </w:rPr>
                <w:t>29-1916</w:t>
              </w:r>
            </w:ins>
          </w:p>
        </w:tc>
        <w:tc>
          <w:tcPr>
            <w:tcW w:w="1145" w:type="pct"/>
            <w:tcBorders>
              <w:top w:val="single" w:sz="5" w:space="0" w:color="000000"/>
              <w:left w:val="single" w:sz="5" w:space="0" w:color="000000"/>
              <w:bottom w:val="single" w:sz="5" w:space="0" w:color="000000"/>
              <w:right w:val="single" w:sz="5" w:space="0" w:color="000000"/>
            </w:tcBorders>
          </w:tcPr>
          <w:p w14:paraId="081CCD8A" w14:textId="77777777" w:rsidR="00796097" w:rsidRPr="00BA7E44" w:rsidRDefault="00796097">
            <w:pPr>
              <w:jc w:val="center"/>
              <w:rPr>
                <w:ins w:id="714" w:author="Bryce Mihalevich" w:date="2016-02-25T12:09:00Z"/>
                <w:rFonts w:eastAsia="Times New Roman" w:cs="Times New Roman"/>
                <w:sz w:val="20"/>
                <w:szCs w:val="20"/>
                <w:rPrChange w:id="715" w:author="Bryce Mihalevich" w:date="2016-02-25T13:50:00Z">
                  <w:rPr>
                    <w:ins w:id="716" w:author="Bryce Mihalevich" w:date="2016-02-25T12:09:00Z"/>
                    <w:rFonts w:eastAsia="Times New Roman" w:cs="Times New Roman"/>
                    <w:szCs w:val="20"/>
                  </w:rPr>
                </w:rPrChange>
              </w:rPr>
              <w:pPrChange w:id="717" w:author="Bryce Mihalevich" w:date="2016-02-25T13:50:00Z">
                <w:pPr>
                  <w:pStyle w:val="TableParagraph"/>
                  <w:spacing w:before="107"/>
                  <w:ind w:left="49"/>
                </w:pPr>
              </w:pPrChange>
            </w:pPr>
            <w:ins w:id="718" w:author="Bryce Mihalevich" w:date="2016-02-25T12:09:00Z">
              <w:r w:rsidRPr="00BA7E44">
                <w:rPr>
                  <w:rFonts w:cs="Times New Roman"/>
                  <w:spacing w:val="-1"/>
                  <w:sz w:val="20"/>
                  <w:szCs w:val="20"/>
                  <w:rPrChange w:id="719" w:author="Bryce Mihalevich" w:date="2016-02-25T13:50:00Z">
                    <w:rPr>
                      <w:spacing w:val="-1"/>
                    </w:rPr>
                  </w:rPrChange>
                </w:rPr>
                <w:t>Irrigation</w:t>
              </w:r>
              <w:r w:rsidRPr="00BA7E44">
                <w:rPr>
                  <w:rFonts w:cs="Times New Roman"/>
                  <w:spacing w:val="-15"/>
                  <w:sz w:val="20"/>
                  <w:szCs w:val="20"/>
                  <w:rPrChange w:id="720" w:author="Bryce Mihalevich" w:date="2016-02-25T13:50:00Z">
                    <w:rPr>
                      <w:spacing w:val="-15"/>
                    </w:rPr>
                  </w:rPrChange>
                </w:rPr>
                <w:t xml:space="preserve"> </w:t>
              </w:r>
              <w:r w:rsidRPr="00BA7E44">
                <w:rPr>
                  <w:rFonts w:cs="Times New Roman"/>
                  <w:spacing w:val="-1"/>
                  <w:sz w:val="20"/>
                  <w:szCs w:val="20"/>
                  <w:rPrChange w:id="721" w:author="Bryce Mihalevich" w:date="2016-02-25T13:50:00Z">
                    <w:rPr>
                      <w:spacing w:val="-1"/>
                    </w:rPr>
                  </w:rPrChange>
                </w:rPr>
                <w:t>(Stock)</w:t>
              </w:r>
            </w:ins>
          </w:p>
        </w:tc>
        <w:tc>
          <w:tcPr>
            <w:tcW w:w="782" w:type="pct"/>
            <w:tcBorders>
              <w:top w:val="single" w:sz="5" w:space="0" w:color="000000"/>
              <w:left w:val="single" w:sz="5" w:space="0" w:color="000000"/>
              <w:bottom w:val="single" w:sz="5" w:space="0" w:color="000000"/>
              <w:right w:val="single" w:sz="5" w:space="0" w:color="000000"/>
            </w:tcBorders>
          </w:tcPr>
          <w:p w14:paraId="5405DA15" w14:textId="77777777" w:rsidR="00796097" w:rsidRPr="00BA7E44" w:rsidRDefault="00796097">
            <w:pPr>
              <w:jc w:val="center"/>
              <w:rPr>
                <w:ins w:id="722" w:author="Bryce Mihalevich" w:date="2016-02-25T12:09:00Z"/>
                <w:rFonts w:eastAsia="Times New Roman" w:cs="Times New Roman"/>
                <w:sz w:val="20"/>
                <w:szCs w:val="20"/>
                <w:rPrChange w:id="723" w:author="Bryce Mihalevich" w:date="2016-02-25T13:50:00Z">
                  <w:rPr>
                    <w:ins w:id="724" w:author="Bryce Mihalevich" w:date="2016-02-25T12:09:00Z"/>
                    <w:rFonts w:eastAsia="Times New Roman" w:cs="Times New Roman"/>
                    <w:szCs w:val="20"/>
                  </w:rPr>
                </w:rPrChange>
              </w:rPr>
              <w:pPrChange w:id="725" w:author="Bryce Mihalevich" w:date="2016-02-25T13:50:00Z">
                <w:pPr>
                  <w:pStyle w:val="TableParagraph"/>
                  <w:spacing w:line="237" w:lineRule="auto"/>
                  <w:ind w:left="-2" w:right="275"/>
                </w:pPr>
              </w:pPrChange>
            </w:pPr>
            <w:ins w:id="726" w:author="Bryce Mihalevich" w:date="2016-02-25T12:09:00Z">
              <w:r w:rsidRPr="00BA7E44">
                <w:rPr>
                  <w:rFonts w:cs="Times New Roman"/>
                  <w:spacing w:val="-1"/>
                  <w:sz w:val="20"/>
                  <w:szCs w:val="20"/>
                  <w:rPrChange w:id="727" w:author="Bryce Mihalevich" w:date="2016-02-25T13:50:00Z">
                    <w:rPr>
                      <w:spacing w:val="-1"/>
                    </w:rPr>
                  </w:rPrChange>
                </w:rPr>
                <w:t>Underground</w:t>
              </w:r>
              <w:r w:rsidRPr="00BA7E44">
                <w:rPr>
                  <w:rFonts w:cs="Times New Roman"/>
                  <w:spacing w:val="29"/>
                  <w:w w:val="99"/>
                  <w:sz w:val="20"/>
                  <w:szCs w:val="20"/>
                  <w:rPrChange w:id="728" w:author="Bryce Mihalevich" w:date="2016-02-25T13:50:00Z">
                    <w:rPr>
                      <w:spacing w:val="29"/>
                      <w:w w:val="99"/>
                    </w:rPr>
                  </w:rPrChange>
                </w:rPr>
                <w:t xml:space="preserve"> </w:t>
              </w:r>
              <w:r w:rsidRPr="00BA7E44">
                <w:rPr>
                  <w:rFonts w:cs="Times New Roman"/>
                  <w:sz w:val="20"/>
                  <w:szCs w:val="20"/>
                  <w:rPrChange w:id="729" w:author="Bryce Mihalevich" w:date="2016-02-25T13:50:00Z">
                    <w:rPr/>
                  </w:rPrChange>
                </w:rPr>
                <w:t>Claim</w:t>
              </w:r>
            </w:ins>
          </w:p>
        </w:tc>
      </w:tr>
      <w:tr w:rsidR="00BA7E44" w:rsidRPr="00BA7E44" w14:paraId="4CE34A91" w14:textId="77777777" w:rsidTr="00BA7E44">
        <w:trPr>
          <w:trHeight w:hRule="exact" w:val="471"/>
          <w:jc w:val="center"/>
          <w:ins w:id="730" w:author="Bryce Mihalevich" w:date="2016-02-25T12:09:00Z"/>
        </w:trPr>
        <w:tc>
          <w:tcPr>
            <w:tcW w:w="677" w:type="pct"/>
            <w:tcBorders>
              <w:top w:val="single" w:sz="5" w:space="0" w:color="000000"/>
              <w:left w:val="single" w:sz="5" w:space="0" w:color="000000"/>
              <w:bottom w:val="single" w:sz="5" w:space="0" w:color="000000"/>
              <w:right w:val="single" w:sz="5" w:space="0" w:color="000000"/>
            </w:tcBorders>
          </w:tcPr>
          <w:p w14:paraId="43497820" w14:textId="77777777" w:rsidR="00796097" w:rsidRPr="00BA7E44" w:rsidRDefault="00796097">
            <w:pPr>
              <w:jc w:val="center"/>
              <w:rPr>
                <w:ins w:id="731" w:author="Bryce Mihalevich" w:date="2016-02-25T12:09:00Z"/>
                <w:rFonts w:eastAsia="Times New Roman" w:cs="Times New Roman"/>
                <w:sz w:val="20"/>
                <w:szCs w:val="20"/>
                <w:rPrChange w:id="732" w:author="Bryce Mihalevich" w:date="2016-02-25T13:50:00Z">
                  <w:rPr>
                    <w:ins w:id="733" w:author="Bryce Mihalevich" w:date="2016-02-25T12:09:00Z"/>
                    <w:rFonts w:eastAsia="Times New Roman" w:cs="Times New Roman"/>
                    <w:szCs w:val="20"/>
                  </w:rPr>
                </w:rPrChange>
              </w:rPr>
              <w:pPrChange w:id="734" w:author="Bryce Mihalevich" w:date="2016-02-25T13:50:00Z">
                <w:pPr>
                  <w:pStyle w:val="TableParagraph"/>
                  <w:ind w:left="313" w:right="47" w:hanging="267"/>
                </w:pPr>
              </w:pPrChange>
            </w:pPr>
            <w:ins w:id="735" w:author="Bryce Mihalevich" w:date="2016-02-25T12:09:00Z">
              <w:r w:rsidRPr="00BA7E44">
                <w:rPr>
                  <w:rFonts w:cs="Times New Roman"/>
                  <w:spacing w:val="-1"/>
                  <w:sz w:val="20"/>
                  <w:szCs w:val="20"/>
                  <w:rPrChange w:id="736" w:author="Bryce Mihalevich" w:date="2016-02-25T13:50:00Z">
                    <w:rPr>
                      <w:spacing w:val="-1"/>
                    </w:rPr>
                  </w:rPrChange>
                </w:rPr>
                <w:t>Underground</w:t>
              </w:r>
              <w:r w:rsidRPr="00BA7E44">
                <w:rPr>
                  <w:rFonts w:cs="Times New Roman"/>
                  <w:spacing w:val="20"/>
                  <w:w w:val="99"/>
                  <w:sz w:val="20"/>
                  <w:szCs w:val="20"/>
                  <w:rPrChange w:id="737" w:author="Bryce Mihalevich" w:date="2016-02-25T13:50:00Z">
                    <w:rPr>
                      <w:spacing w:val="20"/>
                      <w:w w:val="99"/>
                    </w:rPr>
                  </w:rPrChange>
                </w:rPr>
                <w:t xml:space="preserve"> </w:t>
              </w:r>
              <w:r w:rsidRPr="00BA7E44">
                <w:rPr>
                  <w:rFonts w:cs="Times New Roman"/>
                  <w:spacing w:val="-1"/>
                  <w:sz w:val="20"/>
                  <w:szCs w:val="20"/>
                  <w:rPrChange w:id="738" w:author="Bryce Mihalevich" w:date="2016-02-25T13:50:00Z">
                    <w:rPr>
                      <w:spacing w:val="-1"/>
                    </w:rPr>
                  </w:rPrChange>
                </w:rPr>
                <w:t>Drains</w:t>
              </w:r>
            </w:ins>
          </w:p>
        </w:tc>
        <w:tc>
          <w:tcPr>
            <w:tcW w:w="416" w:type="pct"/>
            <w:tcBorders>
              <w:top w:val="single" w:sz="5" w:space="0" w:color="000000"/>
              <w:left w:val="single" w:sz="5" w:space="0" w:color="000000"/>
              <w:bottom w:val="single" w:sz="5" w:space="0" w:color="000000"/>
              <w:right w:val="single" w:sz="5" w:space="0" w:color="000000"/>
            </w:tcBorders>
          </w:tcPr>
          <w:p w14:paraId="74922F60" w14:textId="77777777" w:rsidR="00796097" w:rsidRPr="00BA7E44" w:rsidRDefault="00796097">
            <w:pPr>
              <w:jc w:val="center"/>
              <w:rPr>
                <w:ins w:id="739" w:author="Bryce Mihalevich" w:date="2016-02-25T12:09:00Z"/>
                <w:rFonts w:eastAsia="Times New Roman" w:cs="Times New Roman"/>
                <w:sz w:val="20"/>
                <w:szCs w:val="20"/>
                <w:rPrChange w:id="740" w:author="Bryce Mihalevich" w:date="2016-02-25T13:50:00Z">
                  <w:rPr>
                    <w:ins w:id="741" w:author="Bryce Mihalevich" w:date="2016-02-25T12:09:00Z"/>
                    <w:rFonts w:eastAsia="Times New Roman" w:cs="Times New Roman"/>
                    <w:szCs w:val="20"/>
                  </w:rPr>
                </w:rPrChange>
              </w:rPr>
              <w:pPrChange w:id="742" w:author="Bryce Mihalevich" w:date="2016-02-25T13:50:00Z">
                <w:pPr>
                  <w:pStyle w:val="TableParagraph"/>
                  <w:spacing w:before="108"/>
                  <w:ind w:left="152"/>
                </w:pPr>
              </w:pPrChange>
            </w:pPr>
            <w:ins w:id="743" w:author="Bryce Mihalevich" w:date="2016-02-25T12:09:00Z">
              <w:r w:rsidRPr="00BA7E44">
                <w:rPr>
                  <w:rFonts w:cs="Times New Roman"/>
                  <w:spacing w:val="1"/>
                  <w:sz w:val="20"/>
                  <w:szCs w:val="20"/>
                  <w:rPrChange w:id="744" w:author="Bryce Mihalevich" w:date="2016-02-25T13:50:00Z">
                    <w:rPr>
                      <w:spacing w:val="1"/>
                    </w:rPr>
                  </w:rPrChange>
                </w:rPr>
                <w:t>1887</w:t>
              </w:r>
            </w:ins>
          </w:p>
        </w:tc>
        <w:tc>
          <w:tcPr>
            <w:tcW w:w="678" w:type="pct"/>
            <w:tcBorders>
              <w:top w:val="single" w:sz="5" w:space="0" w:color="000000"/>
              <w:left w:val="single" w:sz="5" w:space="0" w:color="000000"/>
              <w:bottom w:val="single" w:sz="5" w:space="0" w:color="000000"/>
              <w:right w:val="single" w:sz="5" w:space="0" w:color="000000"/>
            </w:tcBorders>
          </w:tcPr>
          <w:p w14:paraId="27306838" w14:textId="77777777" w:rsidR="00796097" w:rsidRPr="00BA7E44" w:rsidRDefault="00796097">
            <w:pPr>
              <w:jc w:val="center"/>
              <w:rPr>
                <w:ins w:id="745" w:author="Bryce Mihalevich" w:date="2016-02-25T12:09:00Z"/>
                <w:rFonts w:eastAsia="Times New Roman" w:cs="Times New Roman"/>
                <w:sz w:val="20"/>
                <w:szCs w:val="20"/>
                <w:rPrChange w:id="746" w:author="Bryce Mihalevich" w:date="2016-02-25T13:50:00Z">
                  <w:rPr>
                    <w:ins w:id="747" w:author="Bryce Mihalevich" w:date="2016-02-25T12:09:00Z"/>
                    <w:rFonts w:eastAsia="Times New Roman" w:cs="Times New Roman"/>
                    <w:szCs w:val="20"/>
                  </w:rPr>
                </w:rPrChange>
              </w:rPr>
              <w:pPrChange w:id="748" w:author="Bryce Mihalevich" w:date="2016-02-25T13:50:00Z">
                <w:pPr>
                  <w:pStyle w:val="TableParagraph"/>
                  <w:spacing w:before="108"/>
                  <w:ind w:left="75"/>
                </w:pPr>
              </w:pPrChange>
            </w:pPr>
            <w:ins w:id="749" w:author="Bryce Mihalevich" w:date="2016-02-25T12:09:00Z">
              <w:r w:rsidRPr="00BA7E44">
                <w:rPr>
                  <w:rFonts w:cs="Times New Roman"/>
                  <w:sz w:val="20"/>
                  <w:szCs w:val="20"/>
                  <w:rPrChange w:id="750" w:author="Bryce Mihalevich" w:date="2016-02-25T13:50:00Z">
                    <w:rPr/>
                  </w:rPrChange>
                </w:rPr>
                <w:t>147.64</w:t>
              </w:r>
              <w:r w:rsidRPr="00BA7E44">
                <w:rPr>
                  <w:rFonts w:cs="Times New Roman"/>
                  <w:spacing w:val="-10"/>
                  <w:sz w:val="20"/>
                  <w:szCs w:val="20"/>
                  <w:rPrChange w:id="751" w:author="Bryce Mihalevich" w:date="2016-02-25T13:50:00Z">
                    <w:rPr>
                      <w:spacing w:val="-10"/>
                    </w:rPr>
                  </w:rPrChange>
                </w:rPr>
                <w:t xml:space="preserve"> </w:t>
              </w:r>
              <w:r w:rsidRPr="00BA7E44">
                <w:rPr>
                  <w:rFonts w:cs="Times New Roman"/>
                  <w:spacing w:val="-1"/>
                  <w:sz w:val="20"/>
                  <w:szCs w:val="20"/>
                  <w:rPrChange w:id="752" w:author="Bryce Mihalevich" w:date="2016-02-25T13:50:00Z">
                    <w:rPr>
                      <w:spacing w:val="-1"/>
                    </w:rPr>
                  </w:rPrChange>
                </w:rPr>
                <w:t>(0.86)</w:t>
              </w:r>
            </w:ins>
          </w:p>
        </w:tc>
        <w:tc>
          <w:tcPr>
            <w:tcW w:w="625" w:type="pct"/>
            <w:tcBorders>
              <w:top w:val="single" w:sz="5" w:space="0" w:color="000000"/>
              <w:left w:val="single" w:sz="5" w:space="0" w:color="000000"/>
              <w:bottom w:val="single" w:sz="5" w:space="0" w:color="000000"/>
              <w:right w:val="single" w:sz="5" w:space="0" w:color="000000"/>
            </w:tcBorders>
          </w:tcPr>
          <w:p w14:paraId="071AE704" w14:textId="77777777" w:rsidR="00796097" w:rsidRPr="00BA7E44" w:rsidRDefault="00796097">
            <w:pPr>
              <w:jc w:val="center"/>
              <w:rPr>
                <w:ins w:id="753" w:author="Bryce Mihalevich" w:date="2016-02-25T12:09:00Z"/>
                <w:rFonts w:eastAsia="Times New Roman" w:cs="Times New Roman"/>
                <w:sz w:val="20"/>
                <w:szCs w:val="20"/>
                <w:rPrChange w:id="754" w:author="Bryce Mihalevich" w:date="2016-02-25T13:50:00Z">
                  <w:rPr>
                    <w:ins w:id="755" w:author="Bryce Mihalevich" w:date="2016-02-25T12:09:00Z"/>
                    <w:rFonts w:eastAsia="Times New Roman" w:cs="Times New Roman"/>
                    <w:szCs w:val="20"/>
                  </w:rPr>
                </w:rPrChange>
              </w:rPr>
              <w:pPrChange w:id="756" w:author="Bryce Mihalevich" w:date="2016-02-25T13:50:00Z">
                <w:pPr>
                  <w:pStyle w:val="TableParagraph"/>
                  <w:spacing w:before="108"/>
                  <w:ind w:right="-2"/>
                  <w:jc w:val="right"/>
                </w:pPr>
              </w:pPrChange>
            </w:pPr>
            <w:ins w:id="757" w:author="Bryce Mihalevich" w:date="2016-02-25T12:09:00Z">
              <w:r w:rsidRPr="00BA7E44">
                <w:rPr>
                  <w:rFonts w:cs="Times New Roman"/>
                  <w:w w:val="95"/>
                  <w:sz w:val="20"/>
                  <w:szCs w:val="20"/>
                  <w:rPrChange w:id="758" w:author="Bryce Mihalevich" w:date="2016-02-25T13:50:00Z">
                    <w:rPr>
                      <w:w w:val="95"/>
                    </w:rPr>
                  </w:rPrChange>
                </w:rPr>
                <w:t>3.00</w:t>
              </w:r>
            </w:ins>
          </w:p>
        </w:tc>
        <w:tc>
          <w:tcPr>
            <w:tcW w:w="676" w:type="pct"/>
            <w:tcBorders>
              <w:top w:val="single" w:sz="5" w:space="0" w:color="000000"/>
              <w:left w:val="single" w:sz="5" w:space="0" w:color="000000"/>
              <w:bottom w:val="single" w:sz="5" w:space="0" w:color="000000"/>
              <w:right w:val="single" w:sz="5" w:space="0" w:color="000000"/>
            </w:tcBorders>
          </w:tcPr>
          <w:p w14:paraId="2E1D408C" w14:textId="77777777" w:rsidR="00796097" w:rsidRPr="00BA7E44" w:rsidRDefault="00796097">
            <w:pPr>
              <w:jc w:val="center"/>
              <w:rPr>
                <w:ins w:id="759" w:author="Bryce Mihalevich" w:date="2016-02-25T12:09:00Z"/>
                <w:rFonts w:eastAsia="Times New Roman" w:cs="Times New Roman"/>
                <w:sz w:val="20"/>
                <w:szCs w:val="20"/>
                <w:rPrChange w:id="760" w:author="Bryce Mihalevich" w:date="2016-02-25T13:50:00Z">
                  <w:rPr>
                    <w:ins w:id="761" w:author="Bryce Mihalevich" w:date="2016-02-25T12:09:00Z"/>
                    <w:rFonts w:eastAsia="Times New Roman" w:cs="Times New Roman"/>
                    <w:szCs w:val="20"/>
                  </w:rPr>
                </w:rPrChange>
              </w:rPr>
              <w:pPrChange w:id="762" w:author="Bryce Mihalevich" w:date="2016-02-25T13:50:00Z">
                <w:pPr>
                  <w:pStyle w:val="TableParagraph"/>
                  <w:spacing w:before="108"/>
                  <w:ind w:left="491" w:right="-4"/>
                </w:pPr>
              </w:pPrChange>
            </w:pPr>
            <w:ins w:id="763" w:author="Bryce Mihalevich" w:date="2016-02-25T12:09:00Z">
              <w:r w:rsidRPr="00BA7E44">
                <w:rPr>
                  <w:rFonts w:cs="Times New Roman"/>
                  <w:sz w:val="20"/>
                  <w:szCs w:val="20"/>
                  <w:rPrChange w:id="764" w:author="Bryce Mihalevich" w:date="2016-02-25T13:50:00Z">
                    <w:rPr/>
                  </w:rPrChange>
                </w:rPr>
                <w:t>29-1914</w:t>
              </w:r>
            </w:ins>
          </w:p>
        </w:tc>
        <w:tc>
          <w:tcPr>
            <w:tcW w:w="1145" w:type="pct"/>
            <w:tcBorders>
              <w:top w:val="single" w:sz="5" w:space="0" w:color="000000"/>
              <w:left w:val="single" w:sz="5" w:space="0" w:color="000000"/>
              <w:bottom w:val="single" w:sz="5" w:space="0" w:color="000000"/>
              <w:right w:val="single" w:sz="5" w:space="0" w:color="000000"/>
            </w:tcBorders>
          </w:tcPr>
          <w:p w14:paraId="33420843" w14:textId="77777777" w:rsidR="00796097" w:rsidRPr="00BA7E44" w:rsidRDefault="00796097">
            <w:pPr>
              <w:jc w:val="center"/>
              <w:rPr>
                <w:ins w:id="765" w:author="Bryce Mihalevich" w:date="2016-02-25T12:09:00Z"/>
                <w:rFonts w:eastAsia="Times New Roman" w:cs="Times New Roman"/>
                <w:sz w:val="20"/>
                <w:szCs w:val="20"/>
                <w:rPrChange w:id="766" w:author="Bryce Mihalevich" w:date="2016-02-25T13:50:00Z">
                  <w:rPr>
                    <w:ins w:id="767" w:author="Bryce Mihalevich" w:date="2016-02-25T12:09:00Z"/>
                    <w:rFonts w:eastAsia="Times New Roman" w:cs="Times New Roman"/>
                    <w:szCs w:val="20"/>
                  </w:rPr>
                </w:rPrChange>
              </w:rPr>
              <w:pPrChange w:id="768" w:author="Bryce Mihalevich" w:date="2016-02-25T13:50:00Z">
                <w:pPr>
                  <w:pStyle w:val="TableParagraph"/>
                  <w:spacing w:before="108"/>
                  <w:ind w:left="49"/>
                </w:pPr>
              </w:pPrChange>
            </w:pPr>
            <w:ins w:id="769" w:author="Bryce Mihalevich" w:date="2016-02-25T12:09:00Z">
              <w:r w:rsidRPr="00BA7E44">
                <w:rPr>
                  <w:rFonts w:cs="Times New Roman"/>
                  <w:spacing w:val="-1"/>
                  <w:sz w:val="20"/>
                  <w:szCs w:val="20"/>
                  <w:rPrChange w:id="770" w:author="Bryce Mihalevich" w:date="2016-02-25T13:50:00Z">
                    <w:rPr>
                      <w:spacing w:val="-1"/>
                    </w:rPr>
                  </w:rPrChange>
                </w:rPr>
                <w:t>Irrigation</w:t>
              </w:r>
              <w:r w:rsidRPr="00BA7E44">
                <w:rPr>
                  <w:rFonts w:cs="Times New Roman"/>
                  <w:spacing w:val="-15"/>
                  <w:sz w:val="20"/>
                  <w:szCs w:val="20"/>
                  <w:rPrChange w:id="771" w:author="Bryce Mihalevich" w:date="2016-02-25T13:50:00Z">
                    <w:rPr>
                      <w:spacing w:val="-15"/>
                    </w:rPr>
                  </w:rPrChange>
                </w:rPr>
                <w:t xml:space="preserve"> </w:t>
              </w:r>
              <w:r w:rsidRPr="00BA7E44">
                <w:rPr>
                  <w:rFonts w:cs="Times New Roman"/>
                  <w:spacing w:val="-1"/>
                  <w:sz w:val="20"/>
                  <w:szCs w:val="20"/>
                  <w:rPrChange w:id="772" w:author="Bryce Mihalevich" w:date="2016-02-25T13:50:00Z">
                    <w:rPr>
                      <w:spacing w:val="-1"/>
                    </w:rPr>
                  </w:rPrChange>
                </w:rPr>
                <w:t>(Stock)</w:t>
              </w:r>
            </w:ins>
          </w:p>
        </w:tc>
        <w:tc>
          <w:tcPr>
            <w:tcW w:w="782" w:type="pct"/>
            <w:tcBorders>
              <w:top w:val="single" w:sz="5" w:space="0" w:color="000000"/>
              <w:left w:val="single" w:sz="5" w:space="0" w:color="000000"/>
              <w:bottom w:val="single" w:sz="5" w:space="0" w:color="000000"/>
              <w:right w:val="single" w:sz="5" w:space="0" w:color="000000"/>
            </w:tcBorders>
          </w:tcPr>
          <w:p w14:paraId="0743BE2C" w14:textId="77777777" w:rsidR="00796097" w:rsidRPr="00BA7E44" w:rsidRDefault="00796097">
            <w:pPr>
              <w:jc w:val="center"/>
              <w:rPr>
                <w:ins w:id="773" w:author="Bryce Mihalevich" w:date="2016-02-25T12:09:00Z"/>
                <w:rFonts w:eastAsia="Times New Roman" w:cs="Times New Roman"/>
                <w:sz w:val="20"/>
                <w:szCs w:val="20"/>
                <w:rPrChange w:id="774" w:author="Bryce Mihalevich" w:date="2016-02-25T13:50:00Z">
                  <w:rPr>
                    <w:ins w:id="775" w:author="Bryce Mihalevich" w:date="2016-02-25T12:09:00Z"/>
                    <w:rFonts w:eastAsia="Times New Roman" w:cs="Times New Roman"/>
                    <w:szCs w:val="20"/>
                  </w:rPr>
                </w:rPrChange>
              </w:rPr>
              <w:pPrChange w:id="776" w:author="Bryce Mihalevich" w:date="2016-02-25T13:50:00Z">
                <w:pPr>
                  <w:pStyle w:val="TableParagraph"/>
                  <w:ind w:left="-2" w:right="275"/>
                </w:pPr>
              </w:pPrChange>
            </w:pPr>
            <w:ins w:id="777" w:author="Bryce Mihalevich" w:date="2016-02-25T12:09:00Z">
              <w:r w:rsidRPr="00BA7E44">
                <w:rPr>
                  <w:rFonts w:cs="Times New Roman"/>
                  <w:spacing w:val="-1"/>
                  <w:sz w:val="20"/>
                  <w:szCs w:val="20"/>
                  <w:rPrChange w:id="778" w:author="Bryce Mihalevich" w:date="2016-02-25T13:50:00Z">
                    <w:rPr>
                      <w:spacing w:val="-1"/>
                    </w:rPr>
                  </w:rPrChange>
                </w:rPr>
                <w:t>Underground</w:t>
              </w:r>
              <w:r w:rsidRPr="00BA7E44">
                <w:rPr>
                  <w:rFonts w:cs="Times New Roman"/>
                  <w:spacing w:val="20"/>
                  <w:w w:val="99"/>
                  <w:sz w:val="20"/>
                  <w:szCs w:val="20"/>
                  <w:rPrChange w:id="779" w:author="Bryce Mihalevich" w:date="2016-02-25T13:50:00Z">
                    <w:rPr>
                      <w:spacing w:val="20"/>
                      <w:w w:val="99"/>
                    </w:rPr>
                  </w:rPrChange>
                </w:rPr>
                <w:t xml:space="preserve"> </w:t>
              </w:r>
              <w:r w:rsidRPr="00BA7E44">
                <w:rPr>
                  <w:rFonts w:cs="Times New Roman"/>
                  <w:sz w:val="20"/>
                  <w:szCs w:val="20"/>
                  <w:rPrChange w:id="780" w:author="Bryce Mihalevich" w:date="2016-02-25T13:50:00Z">
                    <w:rPr/>
                  </w:rPrChange>
                </w:rPr>
                <w:t>Claim</w:t>
              </w:r>
            </w:ins>
          </w:p>
        </w:tc>
      </w:tr>
      <w:tr w:rsidR="00BA7E44" w:rsidRPr="00BA7E44" w14:paraId="61F2B47A" w14:textId="77777777" w:rsidTr="00BA7E44">
        <w:trPr>
          <w:trHeight w:hRule="exact" w:val="310"/>
          <w:jc w:val="center"/>
          <w:ins w:id="781" w:author="Bryce Mihalevich" w:date="2016-02-25T12:09:00Z"/>
        </w:trPr>
        <w:tc>
          <w:tcPr>
            <w:tcW w:w="677" w:type="pct"/>
            <w:tcBorders>
              <w:top w:val="single" w:sz="5" w:space="0" w:color="000000"/>
              <w:left w:val="single" w:sz="5" w:space="0" w:color="000000"/>
              <w:bottom w:val="single" w:sz="5" w:space="0" w:color="000000"/>
              <w:right w:val="single" w:sz="5" w:space="0" w:color="000000"/>
            </w:tcBorders>
          </w:tcPr>
          <w:p w14:paraId="46B07970" w14:textId="77777777" w:rsidR="00796097" w:rsidRPr="00BA7E44" w:rsidRDefault="00796097">
            <w:pPr>
              <w:jc w:val="center"/>
              <w:rPr>
                <w:ins w:id="782" w:author="Bryce Mihalevich" w:date="2016-02-25T12:09:00Z"/>
                <w:rFonts w:eastAsia="Times New Roman" w:cs="Times New Roman"/>
                <w:sz w:val="20"/>
                <w:szCs w:val="20"/>
                <w:rPrChange w:id="783" w:author="Bryce Mihalevich" w:date="2016-02-25T13:50:00Z">
                  <w:rPr>
                    <w:ins w:id="784" w:author="Bryce Mihalevich" w:date="2016-02-25T12:09:00Z"/>
                    <w:rFonts w:eastAsia="Times New Roman" w:cs="Times New Roman"/>
                    <w:szCs w:val="20"/>
                  </w:rPr>
                </w:rPrChange>
              </w:rPr>
              <w:pPrChange w:id="785" w:author="Bryce Mihalevich" w:date="2016-02-25T13:50:00Z">
                <w:pPr>
                  <w:pStyle w:val="TableParagraph"/>
                  <w:spacing w:before="28"/>
                  <w:ind w:left="99"/>
                </w:pPr>
              </w:pPrChange>
            </w:pPr>
            <w:ins w:id="786" w:author="Bryce Mihalevich" w:date="2016-02-25T12:09:00Z">
              <w:r w:rsidRPr="00BA7E44">
                <w:rPr>
                  <w:rFonts w:cs="Times New Roman"/>
                  <w:sz w:val="20"/>
                  <w:szCs w:val="20"/>
                  <w:rPrChange w:id="787" w:author="Bryce Mihalevich" w:date="2016-02-25T13:50:00Z">
                    <w:rPr/>
                  </w:rPrChange>
                </w:rPr>
                <w:t>East</w:t>
              </w:r>
              <w:r w:rsidRPr="00BA7E44">
                <w:rPr>
                  <w:rFonts w:cs="Times New Roman"/>
                  <w:spacing w:val="-11"/>
                  <w:sz w:val="20"/>
                  <w:szCs w:val="20"/>
                  <w:rPrChange w:id="788" w:author="Bryce Mihalevich" w:date="2016-02-25T13:50:00Z">
                    <w:rPr>
                      <w:spacing w:val="-11"/>
                    </w:rPr>
                  </w:rPrChange>
                </w:rPr>
                <w:t xml:space="preserve"> </w:t>
              </w:r>
              <w:r w:rsidRPr="00BA7E44">
                <w:rPr>
                  <w:rFonts w:cs="Times New Roman"/>
                  <w:sz w:val="20"/>
                  <w:szCs w:val="20"/>
                  <w:rPrChange w:id="789" w:author="Bryce Mihalevich" w:date="2016-02-25T13:50:00Z">
                    <w:rPr/>
                  </w:rPrChange>
                </w:rPr>
                <w:t>Slough</w:t>
              </w:r>
            </w:ins>
          </w:p>
        </w:tc>
        <w:tc>
          <w:tcPr>
            <w:tcW w:w="416" w:type="pct"/>
            <w:tcBorders>
              <w:top w:val="single" w:sz="5" w:space="0" w:color="000000"/>
              <w:left w:val="single" w:sz="5" w:space="0" w:color="000000"/>
              <w:bottom w:val="single" w:sz="5" w:space="0" w:color="000000"/>
              <w:right w:val="single" w:sz="5" w:space="0" w:color="000000"/>
            </w:tcBorders>
          </w:tcPr>
          <w:p w14:paraId="7B2F9294" w14:textId="77777777" w:rsidR="00796097" w:rsidRPr="00BA7E44" w:rsidRDefault="00796097">
            <w:pPr>
              <w:jc w:val="center"/>
              <w:rPr>
                <w:ins w:id="790" w:author="Bryce Mihalevich" w:date="2016-02-25T12:09:00Z"/>
                <w:rFonts w:eastAsia="Times New Roman" w:cs="Times New Roman"/>
                <w:sz w:val="20"/>
                <w:szCs w:val="20"/>
                <w:rPrChange w:id="791" w:author="Bryce Mihalevich" w:date="2016-02-25T13:50:00Z">
                  <w:rPr>
                    <w:ins w:id="792" w:author="Bryce Mihalevich" w:date="2016-02-25T12:09:00Z"/>
                    <w:rFonts w:eastAsia="Times New Roman" w:cs="Times New Roman"/>
                    <w:szCs w:val="20"/>
                  </w:rPr>
                </w:rPrChange>
              </w:rPr>
              <w:pPrChange w:id="793" w:author="Bryce Mihalevich" w:date="2016-02-25T13:50:00Z">
                <w:pPr>
                  <w:pStyle w:val="TableParagraph"/>
                  <w:spacing w:before="28"/>
                  <w:ind w:left="152"/>
                </w:pPr>
              </w:pPrChange>
            </w:pPr>
            <w:ins w:id="794" w:author="Bryce Mihalevich" w:date="2016-02-25T12:09:00Z">
              <w:r w:rsidRPr="00BA7E44">
                <w:rPr>
                  <w:rFonts w:cs="Times New Roman"/>
                  <w:spacing w:val="1"/>
                  <w:sz w:val="20"/>
                  <w:szCs w:val="20"/>
                  <w:rPrChange w:id="795" w:author="Bryce Mihalevich" w:date="2016-02-25T13:50:00Z">
                    <w:rPr>
                      <w:spacing w:val="1"/>
                    </w:rPr>
                  </w:rPrChange>
                </w:rPr>
                <w:t>1896</w:t>
              </w:r>
            </w:ins>
          </w:p>
        </w:tc>
        <w:tc>
          <w:tcPr>
            <w:tcW w:w="678" w:type="pct"/>
            <w:tcBorders>
              <w:top w:val="single" w:sz="5" w:space="0" w:color="000000"/>
              <w:left w:val="single" w:sz="5" w:space="0" w:color="000000"/>
              <w:bottom w:val="single" w:sz="5" w:space="0" w:color="000000"/>
              <w:right w:val="single" w:sz="5" w:space="0" w:color="000000"/>
            </w:tcBorders>
          </w:tcPr>
          <w:p w14:paraId="6B17303F" w14:textId="77777777" w:rsidR="00796097" w:rsidRPr="00BA7E44" w:rsidRDefault="00796097">
            <w:pPr>
              <w:jc w:val="center"/>
              <w:rPr>
                <w:ins w:id="796" w:author="Bryce Mihalevich" w:date="2016-02-25T12:09:00Z"/>
                <w:rFonts w:eastAsia="Times New Roman" w:cs="Times New Roman"/>
                <w:sz w:val="20"/>
                <w:szCs w:val="20"/>
                <w:rPrChange w:id="797" w:author="Bryce Mihalevich" w:date="2016-02-25T13:50:00Z">
                  <w:rPr>
                    <w:ins w:id="798" w:author="Bryce Mihalevich" w:date="2016-02-25T12:09:00Z"/>
                    <w:rFonts w:eastAsia="Times New Roman" w:cs="Times New Roman"/>
                    <w:szCs w:val="20"/>
                  </w:rPr>
                </w:rPrChange>
              </w:rPr>
              <w:pPrChange w:id="799" w:author="Bryce Mihalevich" w:date="2016-02-25T13:50:00Z">
                <w:pPr>
                  <w:pStyle w:val="TableParagraph"/>
                  <w:spacing w:before="28"/>
                  <w:ind w:left="609"/>
                </w:pPr>
              </w:pPrChange>
            </w:pPr>
            <w:ins w:id="800" w:author="Bryce Mihalevich" w:date="2016-02-25T12:09:00Z">
              <w:r w:rsidRPr="00BA7E44">
                <w:rPr>
                  <w:rFonts w:cs="Times New Roman"/>
                  <w:w w:val="95"/>
                  <w:sz w:val="20"/>
                  <w:szCs w:val="20"/>
                  <w:rPrChange w:id="801" w:author="Bryce Mihalevich" w:date="2016-02-25T13:50:00Z">
                    <w:rPr>
                      <w:w w:val="95"/>
                    </w:rPr>
                  </w:rPrChange>
                </w:rPr>
                <w:t>403.60</w:t>
              </w:r>
            </w:ins>
          </w:p>
        </w:tc>
        <w:tc>
          <w:tcPr>
            <w:tcW w:w="625" w:type="pct"/>
            <w:tcBorders>
              <w:top w:val="single" w:sz="5" w:space="0" w:color="000000"/>
              <w:left w:val="single" w:sz="5" w:space="0" w:color="000000"/>
              <w:bottom w:val="single" w:sz="5" w:space="0" w:color="000000"/>
              <w:right w:val="single" w:sz="5" w:space="0" w:color="000000"/>
            </w:tcBorders>
          </w:tcPr>
          <w:p w14:paraId="73A2E415" w14:textId="77777777" w:rsidR="00796097" w:rsidRPr="00BA7E44" w:rsidRDefault="00796097">
            <w:pPr>
              <w:jc w:val="center"/>
              <w:rPr>
                <w:ins w:id="802" w:author="Bryce Mihalevich" w:date="2016-02-25T12:09:00Z"/>
                <w:rFonts w:eastAsia="Times New Roman" w:cs="Times New Roman"/>
                <w:sz w:val="20"/>
                <w:szCs w:val="20"/>
                <w:rPrChange w:id="803" w:author="Bryce Mihalevich" w:date="2016-02-25T13:50:00Z">
                  <w:rPr>
                    <w:ins w:id="804" w:author="Bryce Mihalevich" w:date="2016-02-25T12:09:00Z"/>
                    <w:rFonts w:eastAsia="Times New Roman" w:cs="Times New Roman"/>
                    <w:szCs w:val="20"/>
                  </w:rPr>
                </w:rPrChange>
              </w:rPr>
              <w:pPrChange w:id="805" w:author="Bryce Mihalevich" w:date="2016-02-25T13:50:00Z">
                <w:pPr>
                  <w:pStyle w:val="TableParagraph"/>
                  <w:spacing w:before="28"/>
                  <w:ind w:right="-2"/>
                  <w:jc w:val="right"/>
                </w:pPr>
              </w:pPrChange>
            </w:pPr>
            <w:ins w:id="806" w:author="Bryce Mihalevich" w:date="2016-02-25T12:09:00Z">
              <w:r w:rsidRPr="00BA7E44">
                <w:rPr>
                  <w:rFonts w:cs="Times New Roman"/>
                  <w:w w:val="95"/>
                  <w:sz w:val="20"/>
                  <w:szCs w:val="20"/>
                  <w:rPrChange w:id="807" w:author="Bryce Mihalevich" w:date="2016-02-25T13:50:00Z">
                    <w:rPr>
                      <w:w w:val="95"/>
                    </w:rPr>
                  </w:rPrChange>
                </w:rPr>
                <w:t>7.37</w:t>
              </w:r>
            </w:ins>
          </w:p>
        </w:tc>
        <w:tc>
          <w:tcPr>
            <w:tcW w:w="676" w:type="pct"/>
            <w:tcBorders>
              <w:top w:val="single" w:sz="5" w:space="0" w:color="000000"/>
              <w:left w:val="single" w:sz="5" w:space="0" w:color="000000"/>
              <w:bottom w:val="single" w:sz="5" w:space="0" w:color="000000"/>
              <w:right w:val="single" w:sz="5" w:space="0" w:color="000000"/>
            </w:tcBorders>
          </w:tcPr>
          <w:p w14:paraId="4B14FBEE" w14:textId="77777777" w:rsidR="00796097" w:rsidRPr="00BA7E44" w:rsidRDefault="00796097">
            <w:pPr>
              <w:jc w:val="center"/>
              <w:rPr>
                <w:ins w:id="808" w:author="Bryce Mihalevich" w:date="2016-02-25T12:09:00Z"/>
                <w:rFonts w:eastAsia="Times New Roman" w:cs="Times New Roman"/>
                <w:sz w:val="20"/>
                <w:szCs w:val="20"/>
                <w:rPrChange w:id="809" w:author="Bryce Mihalevich" w:date="2016-02-25T13:50:00Z">
                  <w:rPr>
                    <w:ins w:id="810" w:author="Bryce Mihalevich" w:date="2016-02-25T12:09:00Z"/>
                    <w:rFonts w:eastAsia="Times New Roman" w:cs="Times New Roman"/>
                    <w:szCs w:val="20"/>
                  </w:rPr>
                </w:rPrChange>
              </w:rPr>
              <w:pPrChange w:id="811" w:author="Bryce Mihalevich" w:date="2016-02-25T13:50:00Z">
                <w:pPr>
                  <w:pStyle w:val="TableParagraph"/>
                  <w:spacing w:before="28"/>
                  <w:ind w:left="491" w:right="-4"/>
                </w:pPr>
              </w:pPrChange>
            </w:pPr>
            <w:ins w:id="812" w:author="Bryce Mihalevich" w:date="2016-02-25T12:09:00Z">
              <w:r w:rsidRPr="00BA7E44">
                <w:rPr>
                  <w:rFonts w:cs="Times New Roman"/>
                  <w:sz w:val="20"/>
                  <w:szCs w:val="20"/>
                  <w:rPrChange w:id="813" w:author="Bryce Mihalevich" w:date="2016-02-25T13:50:00Z">
                    <w:rPr/>
                  </w:rPrChange>
                </w:rPr>
                <w:t>29-1450</w:t>
              </w:r>
            </w:ins>
          </w:p>
        </w:tc>
        <w:tc>
          <w:tcPr>
            <w:tcW w:w="1145" w:type="pct"/>
            <w:tcBorders>
              <w:top w:val="single" w:sz="5" w:space="0" w:color="000000"/>
              <w:left w:val="single" w:sz="5" w:space="0" w:color="000000"/>
              <w:bottom w:val="single" w:sz="5" w:space="0" w:color="000000"/>
              <w:right w:val="single" w:sz="5" w:space="0" w:color="000000"/>
            </w:tcBorders>
          </w:tcPr>
          <w:p w14:paraId="7F11AE80" w14:textId="77777777" w:rsidR="00796097" w:rsidRPr="00BA7E44" w:rsidRDefault="00796097">
            <w:pPr>
              <w:jc w:val="center"/>
              <w:rPr>
                <w:ins w:id="814" w:author="Bryce Mihalevich" w:date="2016-02-25T12:09:00Z"/>
                <w:rFonts w:eastAsia="Times New Roman" w:cs="Times New Roman"/>
                <w:sz w:val="20"/>
                <w:szCs w:val="20"/>
                <w:rPrChange w:id="815" w:author="Bryce Mihalevich" w:date="2016-02-25T13:50:00Z">
                  <w:rPr>
                    <w:ins w:id="816" w:author="Bryce Mihalevich" w:date="2016-02-25T12:09:00Z"/>
                    <w:rFonts w:eastAsia="Times New Roman" w:cs="Times New Roman"/>
                    <w:szCs w:val="20"/>
                  </w:rPr>
                </w:rPrChange>
              </w:rPr>
              <w:pPrChange w:id="817" w:author="Bryce Mihalevich" w:date="2016-02-25T13:50:00Z">
                <w:pPr>
                  <w:pStyle w:val="TableParagraph"/>
                  <w:spacing w:before="28"/>
                  <w:ind w:left="49"/>
                </w:pPr>
              </w:pPrChange>
            </w:pPr>
            <w:ins w:id="818" w:author="Bryce Mihalevich" w:date="2016-02-25T12:09:00Z">
              <w:r w:rsidRPr="00BA7E44">
                <w:rPr>
                  <w:rFonts w:cs="Times New Roman"/>
                  <w:spacing w:val="-1"/>
                  <w:sz w:val="20"/>
                  <w:szCs w:val="20"/>
                  <w:rPrChange w:id="819" w:author="Bryce Mihalevich" w:date="2016-02-25T13:50:00Z">
                    <w:rPr>
                      <w:spacing w:val="-1"/>
                    </w:rPr>
                  </w:rPrChange>
                </w:rPr>
                <w:t>Irrigation</w:t>
              </w:r>
            </w:ins>
          </w:p>
        </w:tc>
        <w:tc>
          <w:tcPr>
            <w:tcW w:w="782" w:type="pct"/>
            <w:tcBorders>
              <w:top w:val="single" w:sz="5" w:space="0" w:color="000000"/>
              <w:left w:val="single" w:sz="5" w:space="0" w:color="000000"/>
              <w:bottom w:val="single" w:sz="5" w:space="0" w:color="000000"/>
              <w:right w:val="single" w:sz="5" w:space="0" w:color="000000"/>
            </w:tcBorders>
          </w:tcPr>
          <w:p w14:paraId="64606AEB" w14:textId="77777777" w:rsidR="00796097" w:rsidRPr="00BA7E44" w:rsidRDefault="00796097">
            <w:pPr>
              <w:jc w:val="center"/>
              <w:rPr>
                <w:ins w:id="820" w:author="Bryce Mihalevich" w:date="2016-02-25T12:09:00Z"/>
                <w:rFonts w:eastAsia="Times New Roman" w:cs="Times New Roman"/>
                <w:sz w:val="20"/>
                <w:szCs w:val="20"/>
                <w:rPrChange w:id="821" w:author="Bryce Mihalevich" w:date="2016-02-25T13:50:00Z">
                  <w:rPr>
                    <w:ins w:id="822" w:author="Bryce Mihalevich" w:date="2016-02-25T12:09:00Z"/>
                    <w:rFonts w:eastAsia="Times New Roman" w:cs="Times New Roman"/>
                    <w:szCs w:val="20"/>
                  </w:rPr>
                </w:rPrChange>
              </w:rPr>
              <w:pPrChange w:id="823" w:author="Bryce Mihalevich" w:date="2016-02-25T13:50:00Z">
                <w:pPr>
                  <w:pStyle w:val="TableParagraph"/>
                  <w:spacing w:before="28"/>
                  <w:ind w:left="-2"/>
                </w:pPr>
              </w:pPrChange>
            </w:pPr>
            <w:ins w:id="824" w:author="Bryce Mihalevich" w:date="2016-02-25T12:09:00Z">
              <w:r w:rsidRPr="00BA7E44">
                <w:rPr>
                  <w:rFonts w:cs="Times New Roman"/>
                  <w:sz w:val="20"/>
                  <w:szCs w:val="20"/>
                  <w:rPrChange w:id="825" w:author="Bryce Mihalevich" w:date="2016-02-25T13:50:00Z">
                    <w:rPr/>
                  </w:rPrChange>
                </w:rPr>
                <w:t>Decree</w:t>
              </w:r>
            </w:ins>
          </w:p>
        </w:tc>
      </w:tr>
      <w:tr w:rsidR="00BA7E44" w:rsidRPr="00BA7E44" w14:paraId="2CB3779F" w14:textId="77777777" w:rsidTr="00BA7E44">
        <w:trPr>
          <w:trHeight w:hRule="exact" w:val="310"/>
          <w:jc w:val="center"/>
          <w:ins w:id="826" w:author="Bryce Mihalevich" w:date="2016-02-25T12:09:00Z"/>
        </w:trPr>
        <w:tc>
          <w:tcPr>
            <w:tcW w:w="677" w:type="pct"/>
            <w:tcBorders>
              <w:top w:val="single" w:sz="5" w:space="0" w:color="000000"/>
              <w:left w:val="single" w:sz="5" w:space="0" w:color="000000"/>
              <w:bottom w:val="single" w:sz="5" w:space="0" w:color="000000"/>
              <w:right w:val="single" w:sz="5" w:space="0" w:color="000000"/>
            </w:tcBorders>
          </w:tcPr>
          <w:p w14:paraId="370296DF" w14:textId="77777777" w:rsidR="00796097" w:rsidRPr="00BA7E44" w:rsidRDefault="00796097">
            <w:pPr>
              <w:jc w:val="center"/>
              <w:rPr>
                <w:ins w:id="827" w:author="Bryce Mihalevich" w:date="2016-02-25T12:09:00Z"/>
                <w:rFonts w:eastAsia="Times New Roman" w:cs="Times New Roman"/>
                <w:sz w:val="20"/>
                <w:szCs w:val="20"/>
                <w:rPrChange w:id="828" w:author="Bryce Mihalevich" w:date="2016-02-25T13:50:00Z">
                  <w:rPr>
                    <w:ins w:id="829" w:author="Bryce Mihalevich" w:date="2016-02-25T12:09:00Z"/>
                    <w:rFonts w:eastAsia="Times New Roman" w:cs="Times New Roman"/>
                    <w:szCs w:val="20"/>
                  </w:rPr>
                </w:rPrChange>
              </w:rPr>
              <w:pPrChange w:id="830" w:author="Bryce Mihalevich" w:date="2016-02-25T13:50:00Z">
                <w:pPr>
                  <w:pStyle w:val="TableParagraph"/>
                  <w:spacing w:before="28"/>
                  <w:ind w:left="39"/>
                </w:pPr>
              </w:pPrChange>
            </w:pPr>
            <w:ins w:id="831" w:author="Bryce Mihalevich" w:date="2016-02-25T12:09:00Z">
              <w:r w:rsidRPr="00BA7E44">
                <w:rPr>
                  <w:rFonts w:cs="Times New Roman"/>
                  <w:sz w:val="20"/>
                  <w:szCs w:val="20"/>
                  <w:rPrChange w:id="832" w:author="Bryce Mihalevich" w:date="2016-02-25T13:50:00Z">
                    <w:rPr/>
                  </w:rPrChange>
                </w:rPr>
                <w:t>Black</w:t>
              </w:r>
              <w:r w:rsidRPr="00BA7E44">
                <w:rPr>
                  <w:rFonts w:cs="Times New Roman"/>
                  <w:spacing w:val="-12"/>
                  <w:sz w:val="20"/>
                  <w:szCs w:val="20"/>
                  <w:rPrChange w:id="833" w:author="Bryce Mihalevich" w:date="2016-02-25T13:50:00Z">
                    <w:rPr>
                      <w:spacing w:val="-12"/>
                    </w:rPr>
                  </w:rPrChange>
                </w:rPr>
                <w:t xml:space="preserve"> </w:t>
              </w:r>
              <w:r w:rsidRPr="00BA7E44">
                <w:rPr>
                  <w:rFonts w:cs="Times New Roman"/>
                  <w:spacing w:val="-1"/>
                  <w:sz w:val="20"/>
                  <w:szCs w:val="20"/>
                  <w:rPrChange w:id="834" w:author="Bryce Mihalevich" w:date="2016-02-25T13:50:00Z">
                    <w:rPr>
                      <w:spacing w:val="-1"/>
                    </w:rPr>
                  </w:rPrChange>
                </w:rPr>
                <w:t>Slough</w:t>
              </w:r>
            </w:ins>
          </w:p>
        </w:tc>
        <w:tc>
          <w:tcPr>
            <w:tcW w:w="416" w:type="pct"/>
            <w:tcBorders>
              <w:top w:val="single" w:sz="5" w:space="0" w:color="000000"/>
              <w:left w:val="single" w:sz="5" w:space="0" w:color="000000"/>
              <w:bottom w:val="single" w:sz="5" w:space="0" w:color="000000"/>
              <w:right w:val="single" w:sz="5" w:space="0" w:color="000000"/>
            </w:tcBorders>
          </w:tcPr>
          <w:p w14:paraId="7962A7B9" w14:textId="77777777" w:rsidR="00796097" w:rsidRPr="00BA7E44" w:rsidRDefault="00796097">
            <w:pPr>
              <w:jc w:val="center"/>
              <w:rPr>
                <w:ins w:id="835" w:author="Bryce Mihalevich" w:date="2016-02-25T12:09:00Z"/>
                <w:rFonts w:eastAsia="Times New Roman" w:cs="Times New Roman"/>
                <w:sz w:val="20"/>
                <w:szCs w:val="20"/>
                <w:rPrChange w:id="836" w:author="Bryce Mihalevich" w:date="2016-02-25T13:50:00Z">
                  <w:rPr>
                    <w:ins w:id="837" w:author="Bryce Mihalevich" w:date="2016-02-25T12:09:00Z"/>
                    <w:rFonts w:eastAsia="Times New Roman" w:cs="Times New Roman"/>
                    <w:szCs w:val="20"/>
                  </w:rPr>
                </w:rPrChange>
              </w:rPr>
              <w:pPrChange w:id="838" w:author="Bryce Mihalevich" w:date="2016-02-25T13:50:00Z">
                <w:pPr>
                  <w:pStyle w:val="TableParagraph"/>
                  <w:spacing w:before="28"/>
                  <w:ind w:left="152"/>
                </w:pPr>
              </w:pPrChange>
            </w:pPr>
            <w:ins w:id="839" w:author="Bryce Mihalevich" w:date="2016-02-25T12:09:00Z">
              <w:r w:rsidRPr="00BA7E44">
                <w:rPr>
                  <w:rFonts w:cs="Times New Roman"/>
                  <w:spacing w:val="1"/>
                  <w:sz w:val="20"/>
                  <w:szCs w:val="20"/>
                  <w:rPrChange w:id="840" w:author="Bryce Mihalevich" w:date="2016-02-25T13:50:00Z">
                    <w:rPr>
                      <w:spacing w:val="1"/>
                    </w:rPr>
                  </w:rPrChange>
                </w:rPr>
                <w:t>1896</w:t>
              </w:r>
            </w:ins>
          </w:p>
        </w:tc>
        <w:tc>
          <w:tcPr>
            <w:tcW w:w="678" w:type="pct"/>
            <w:tcBorders>
              <w:top w:val="single" w:sz="5" w:space="0" w:color="000000"/>
              <w:left w:val="single" w:sz="5" w:space="0" w:color="000000"/>
              <w:bottom w:val="single" w:sz="5" w:space="0" w:color="000000"/>
              <w:right w:val="single" w:sz="5" w:space="0" w:color="000000"/>
            </w:tcBorders>
          </w:tcPr>
          <w:p w14:paraId="58C965AF" w14:textId="77777777" w:rsidR="00796097" w:rsidRPr="00BA7E44" w:rsidRDefault="00796097">
            <w:pPr>
              <w:jc w:val="center"/>
              <w:rPr>
                <w:ins w:id="841" w:author="Bryce Mihalevich" w:date="2016-02-25T12:09:00Z"/>
                <w:rFonts w:eastAsia="Times New Roman" w:cs="Times New Roman"/>
                <w:sz w:val="20"/>
                <w:szCs w:val="20"/>
                <w:rPrChange w:id="842" w:author="Bryce Mihalevich" w:date="2016-02-25T13:50:00Z">
                  <w:rPr>
                    <w:ins w:id="843" w:author="Bryce Mihalevich" w:date="2016-02-25T12:09:00Z"/>
                    <w:rFonts w:eastAsia="Times New Roman" w:cs="Times New Roman"/>
                    <w:szCs w:val="20"/>
                  </w:rPr>
                </w:rPrChange>
              </w:rPr>
              <w:pPrChange w:id="844" w:author="Bryce Mihalevich" w:date="2016-02-25T13:50:00Z">
                <w:pPr>
                  <w:pStyle w:val="TableParagraph"/>
                  <w:spacing w:before="28"/>
                  <w:ind w:left="707"/>
                </w:pPr>
              </w:pPrChange>
            </w:pPr>
            <w:ins w:id="845" w:author="Bryce Mihalevich" w:date="2016-02-25T12:09:00Z">
              <w:r w:rsidRPr="00BA7E44">
                <w:rPr>
                  <w:rFonts w:cs="Times New Roman"/>
                  <w:sz w:val="20"/>
                  <w:szCs w:val="20"/>
                  <w:rPrChange w:id="846" w:author="Bryce Mihalevich" w:date="2016-02-25T13:50:00Z">
                    <w:rPr/>
                  </w:rPrChange>
                </w:rPr>
                <w:t>940.4</w:t>
              </w:r>
            </w:ins>
          </w:p>
        </w:tc>
        <w:tc>
          <w:tcPr>
            <w:tcW w:w="625" w:type="pct"/>
            <w:tcBorders>
              <w:top w:val="single" w:sz="5" w:space="0" w:color="000000"/>
              <w:left w:val="single" w:sz="5" w:space="0" w:color="000000"/>
              <w:bottom w:val="single" w:sz="5" w:space="0" w:color="000000"/>
              <w:right w:val="single" w:sz="5" w:space="0" w:color="000000"/>
            </w:tcBorders>
          </w:tcPr>
          <w:p w14:paraId="414EBF9E" w14:textId="77777777" w:rsidR="00796097" w:rsidRPr="00BA7E44" w:rsidRDefault="00796097">
            <w:pPr>
              <w:jc w:val="center"/>
              <w:rPr>
                <w:ins w:id="847" w:author="Bryce Mihalevich" w:date="2016-02-25T12:09:00Z"/>
                <w:rFonts w:eastAsia="Times New Roman" w:cs="Times New Roman"/>
                <w:sz w:val="20"/>
                <w:szCs w:val="20"/>
                <w:rPrChange w:id="848" w:author="Bryce Mihalevich" w:date="2016-02-25T13:50:00Z">
                  <w:rPr>
                    <w:ins w:id="849" w:author="Bryce Mihalevich" w:date="2016-02-25T12:09:00Z"/>
                    <w:rFonts w:eastAsia="Times New Roman" w:cs="Times New Roman"/>
                    <w:szCs w:val="20"/>
                  </w:rPr>
                </w:rPrChange>
              </w:rPr>
              <w:pPrChange w:id="850" w:author="Bryce Mihalevich" w:date="2016-02-25T13:50:00Z">
                <w:pPr>
                  <w:pStyle w:val="TableParagraph"/>
                  <w:spacing w:before="28"/>
                  <w:ind w:left="618" w:right="-2"/>
                </w:pPr>
              </w:pPrChange>
            </w:pPr>
            <w:ins w:id="851" w:author="Bryce Mihalevich" w:date="2016-02-25T12:09:00Z">
              <w:r w:rsidRPr="00BA7E44">
                <w:rPr>
                  <w:rFonts w:cs="Times New Roman"/>
                  <w:w w:val="95"/>
                  <w:sz w:val="20"/>
                  <w:szCs w:val="20"/>
                  <w:rPrChange w:id="852" w:author="Bryce Mihalevich" w:date="2016-02-25T13:50:00Z">
                    <w:rPr>
                      <w:w w:val="95"/>
                    </w:rPr>
                  </w:rPrChange>
                </w:rPr>
                <w:t>45.00</w:t>
              </w:r>
            </w:ins>
          </w:p>
        </w:tc>
        <w:tc>
          <w:tcPr>
            <w:tcW w:w="676" w:type="pct"/>
            <w:tcBorders>
              <w:top w:val="single" w:sz="5" w:space="0" w:color="000000"/>
              <w:left w:val="single" w:sz="5" w:space="0" w:color="000000"/>
              <w:bottom w:val="single" w:sz="5" w:space="0" w:color="000000"/>
              <w:right w:val="single" w:sz="5" w:space="0" w:color="000000"/>
            </w:tcBorders>
          </w:tcPr>
          <w:p w14:paraId="0519F076" w14:textId="77777777" w:rsidR="00796097" w:rsidRPr="00BA7E44" w:rsidRDefault="00796097">
            <w:pPr>
              <w:jc w:val="center"/>
              <w:rPr>
                <w:ins w:id="853" w:author="Bryce Mihalevich" w:date="2016-02-25T12:09:00Z"/>
                <w:rFonts w:eastAsia="Times New Roman" w:cs="Times New Roman"/>
                <w:sz w:val="20"/>
                <w:szCs w:val="20"/>
                <w:rPrChange w:id="854" w:author="Bryce Mihalevich" w:date="2016-02-25T13:50:00Z">
                  <w:rPr>
                    <w:ins w:id="855" w:author="Bryce Mihalevich" w:date="2016-02-25T12:09:00Z"/>
                    <w:rFonts w:eastAsia="Times New Roman" w:cs="Times New Roman"/>
                    <w:szCs w:val="20"/>
                  </w:rPr>
                </w:rPrChange>
              </w:rPr>
              <w:pPrChange w:id="856" w:author="Bryce Mihalevich" w:date="2016-02-25T13:50:00Z">
                <w:pPr>
                  <w:pStyle w:val="TableParagraph"/>
                  <w:spacing w:before="28"/>
                  <w:ind w:left="491" w:right="-4"/>
                </w:pPr>
              </w:pPrChange>
            </w:pPr>
            <w:ins w:id="857" w:author="Bryce Mihalevich" w:date="2016-02-25T12:09:00Z">
              <w:r w:rsidRPr="00BA7E44">
                <w:rPr>
                  <w:rFonts w:cs="Times New Roman"/>
                  <w:sz w:val="20"/>
                  <w:szCs w:val="20"/>
                  <w:rPrChange w:id="858" w:author="Bryce Mihalevich" w:date="2016-02-25T13:50:00Z">
                    <w:rPr/>
                  </w:rPrChange>
                </w:rPr>
                <w:t>29-3484</w:t>
              </w:r>
            </w:ins>
          </w:p>
        </w:tc>
        <w:tc>
          <w:tcPr>
            <w:tcW w:w="1145" w:type="pct"/>
            <w:tcBorders>
              <w:top w:val="single" w:sz="5" w:space="0" w:color="000000"/>
              <w:left w:val="single" w:sz="5" w:space="0" w:color="000000"/>
              <w:bottom w:val="single" w:sz="5" w:space="0" w:color="000000"/>
              <w:right w:val="single" w:sz="5" w:space="0" w:color="000000"/>
            </w:tcBorders>
          </w:tcPr>
          <w:p w14:paraId="4F2A8D19" w14:textId="77777777" w:rsidR="00796097" w:rsidRPr="00BA7E44" w:rsidRDefault="00796097">
            <w:pPr>
              <w:jc w:val="center"/>
              <w:rPr>
                <w:ins w:id="859" w:author="Bryce Mihalevich" w:date="2016-02-25T12:09:00Z"/>
                <w:rFonts w:eastAsia="Times New Roman" w:cs="Times New Roman"/>
                <w:sz w:val="20"/>
                <w:szCs w:val="20"/>
                <w:rPrChange w:id="860" w:author="Bryce Mihalevich" w:date="2016-02-25T13:50:00Z">
                  <w:rPr>
                    <w:ins w:id="861" w:author="Bryce Mihalevich" w:date="2016-02-25T12:09:00Z"/>
                    <w:rFonts w:eastAsia="Times New Roman" w:cs="Times New Roman"/>
                    <w:szCs w:val="20"/>
                  </w:rPr>
                </w:rPrChange>
              </w:rPr>
              <w:pPrChange w:id="862" w:author="Bryce Mihalevich" w:date="2016-02-25T13:50:00Z">
                <w:pPr>
                  <w:pStyle w:val="TableParagraph"/>
                  <w:spacing w:before="28"/>
                  <w:ind w:left="49"/>
                </w:pPr>
              </w:pPrChange>
            </w:pPr>
            <w:ins w:id="863" w:author="Bryce Mihalevich" w:date="2016-02-25T12:09:00Z">
              <w:r w:rsidRPr="00BA7E44">
                <w:rPr>
                  <w:rFonts w:cs="Times New Roman"/>
                  <w:spacing w:val="-1"/>
                  <w:sz w:val="20"/>
                  <w:szCs w:val="20"/>
                  <w:rPrChange w:id="864" w:author="Bryce Mihalevich" w:date="2016-02-25T13:50:00Z">
                    <w:rPr>
                      <w:spacing w:val="-1"/>
                    </w:rPr>
                  </w:rPrChange>
                </w:rPr>
                <w:t>Irrigation</w:t>
              </w:r>
            </w:ins>
          </w:p>
        </w:tc>
        <w:tc>
          <w:tcPr>
            <w:tcW w:w="782" w:type="pct"/>
            <w:tcBorders>
              <w:top w:val="single" w:sz="5" w:space="0" w:color="000000"/>
              <w:left w:val="single" w:sz="5" w:space="0" w:color="000000"/>
              <w:bottom w:val="single" w:sz="5" w:space="0" w:color="000000"/>
              <w:right w:val="single" w:sz="5" w:space="0" w:color="000000"/>
            </w:tcBorders>
          </w:tcPr>
          <w:p w14:paraId="2E73D4B2" w14:textId="77777777" w:rsidR="00796097" w:rsidRPr="00BA7E44" w:rsidRDefault="00796097">
            <w:pPr>
              <w:jc w:val="center"/>
              <w:rPr>
                <w:ins w:id="865" w:author="Bryce Mihalevich" w:date="2016-02-25T12:09:00Z"/>
                <w:rFonts w:eastAsia="Times New Roman" w:cs="Times New Roman"/>
                <w:sz w:val="20"/>
                <w:szCs w:val="20"/>
                <w:rPrChange w:id="866" w:author="Bryce Mihalevich" w:date="2016-02-25T13:50:00Z">
                  <w:rPr>
                    <w:ins w:id="867" w:author="Bryce Mihalevich" w:date="2016-02-25T12:09:00Z"/>
                    <w:rFonts w:eastAsia="Times New Roman" w:cs="Times New Roman"/>
                    <w:szCs w:val="20"/>
                  </w:rPr>
                </w:rPrChange>
              </w:rPr>
              <w:pPrChange w:id="868" w:author="Bryce Mihalevich" w:date="2016-02-25T13:50:00Z">
                <w:pPr>
                  <w:pStyle w:val="TableParagraph"/>
                  <w:spacing w:before="28"/>
                  <w:ind w:left="-2"/>
                </w:pPr>
              </w:pPrChange>
            </w:pPr>
            <w:ins w:id="869" w:author="Bryce Mihalevich" w:date="2016-02-25T12:09:00Z">
              <w:r w:rsidRPr="00BA7E44">
                <w:rPr>
                  <w:rFonts w:cs="Times New Roman"/>
                  <w:sz w:val="20"/>
                  <w:szCs w:val="20"/>
                  <w:rPrChange w:id="870" w:author="Bryce Mihalevich" w:date="2016-02-25T13:50:00Z">
                    <w:rPr/>
                  </w:rPrChange>
                </w:rPr>
                <w:t>Decree</w:t>
              </w:r>
            </w:ins>
          </w:p>
        </w:tc>
      </w:tr>
      <w:tr w:rsidR="00BA7E44" w:rsidRPr="00BA7E44" w14:paraId="08E52F4D" w14:textId="77777777" w:rsidTr="00BA7E44">
        <w:trPr>
          <w:trHeight w:hRule="exact" w:val="470"/>
          <w:jc w:val="center"/>
          <w:ins w:id="871" w:author="Bryce Mihalevich" w:date="2016-02-25T12:09:00Z"/>
        </w:trPr>
        <w:tc>
          <w:tcPr>
            <w:tcW w:w="677" w:type="pct"/>
            <w:tcBorders>
              <w:top w:val="single" w:sz="5" w:space="0" w:color="000000"/>
              <w:left w:val="single" w:sz="5" w:space="0" w:color="000000"/>
              <w:bottom w:val="single" w:sz="5" w:space="0" w:color="000000"/>
              <w:right w:val="single" w:sz="5" w:space="0" w:color="000000"/>
            </w:tcBorders>
          </w:tcPr>
          <w:p w14:paraId="7C00E91F" w14:textId="77777777" w:rsidR="00796097" w:rsidRPr="00BA7E44" w:rsidRDefault="00796097">
            <w:pPr>
              <w:jc w:val="center"/>
              <w:rPr>
                <w:ins w:id="872" w:author="Bryce Mihalevich" w:date="2016-02-25T12:09:00Z"/>
                <w:rFonts w:eastAsia="Times New Roman" w:cs="Times New Roman"/>
                <w:sz w:val="20"/>
                <w:szCs w:val="20"/>
                <w:rPrChange w:id="873" w:author="Bryce Mihalevich" w:date="2016-02-25T13:50:00Z">
                  <w:rPr>
                    <w:ins w:id="874" w:author="Bryce Mihalevich" w:date="2016-02-25T12:09:00Z"/>
                    <w:rFonts w:eastAsia="Times New Roman" w:cs="Times New Roman"/>
                    <w:szCs w:val="20"/>
                  </w:rPr>
                </w:rPrChange>
              </w:rPr>
              <w:pPrChange w:id="875" w:author="Bryce Mihalevich" w:date="2016-02-25T13:50:00Z">
                <w:pPr>
                  <w:pStyle w:val="TableParagraph"/>
                  <w:ind w:left="313" w:right="47" w:hanging="267"/>
                </w:pPr>
              </w:pPrChange>
            </w:pPr>
            <w:ins w:id="876" w:author="Bryce Mihalevich" w:date="2016-02-25T12:09:00Z">
              <w:r w:rsidRPr="00BA7E44">
                <w:rPr>
                  <w:rFonts w:cs="Times New Roman"/>
                  <w:spacing w:val="-1"/>
                  <w:sz w:val="20"/>
                  <w:szCs w:val="20"/>
                  <w:rPrChange w:id="877" w:author="Bryce Mihalevich" w:date="2016-02-25T13:50:00Z">
                    <w:rPr>
                      <w:spacing w:val="-1"/>
                    </w:rPr>
                  </w:rPrChange>
                </w:rPr>
                <w:t>Underground</w:t>
              </w:r>
              <w:r w:rsidRPr="00BA7E44">
                <w:rPr>
                  <w:rFonts w:cs="Times New Roman"/>
                  <w:spacing w:val="20"/>
                  <w:w w:val="99"/>
                  <w:sz w:val="20"/>
                  <w:szCs w:val="20"/>
                  <w:rPrChange w:id="878" w:author="Bryce Mihalevich" w:date="2016-02-25T13:50:00Z">
                    <w:rPr>
                      <w:spacing w:val="20"/>
                      <w:w w:val="99"/>
                    </w:rPr>
                  </w:rPrChange>
                </w:rPr>
                <w:t xml:space="preserve"> </w:t>
              </w:r>
              <w:r w:rsidRPr="00BA7E44">
                <w:rPr>
                  <w:rFonts w:cs="Times New Roman"/>
                  <w:spacing w:val="-1"/>
                  <w:sz w:val="20"/>
                  <w:szCs w:val="20"/>
                  <w:rPrChange w:id="879" w:author="Bryce Mihalevich" w:date="2016-02-25T13:50:00Z">
                    <w:rPr>
                      <w:spacing w:val="-1"/>
                    </w:rPr>
                  </w:rPrChange>
                </w:rPr>
                <w:t>Drains</w:t>
              </w:r>
            </w:ins>
          </w:p>
        </w:tc>
        <w:tc>
          <w:tcPr>
            <w:tcW w:w="416" w:type="pct"/>
            <w:tcBorders>
              <w:top w:val="single" w:sz="5" w:space="0" w:color="000000"/>
              <w:left w:val="single" w:sz="5" w:space="0" w:color="000000"/>
              <w:bottom w:val="single" w:sz="5" w:space="0" w:color="000000"/>
              <w:right w:val="single" w:sz="5" w:space="0" w:color="000000"/>
            </w:tcBorders>
          </w:tcPr>
          <w:p w14:paraId="49FC4CB6" w14:textId="77777777" w:rsidR="00796097" w:rsidRPr="00BA7E44" w:rsidRDefault="00796097">
            <w:pPr>
              <w:jc w:val="center"/>
              <w:rPr>
                <w:ins w:id="880" w:author="Bryce Mihalevich" w:date="2016-02-25T12:09:00Z"/>
                <w:rFonts w:eastAsia="Times New Roman" w:cs="Times New Roman"/>
                <w:sz w:val="20"/>
                <w:szCs w:val="20"/>
                <w:rPrChange w:id="881" w:author="Bryce Mihalevich" w:date="2016-02-25T13:50:00Z">
                  <w:rPr>
                    <w:ins w:id="882" w:author="Bryce Mihalevich" w:date="2016-02-25T12:09:00Z"/>
                    <w:rFonts w:eastAsia="Times New Roman" w:cs="Times New Roman"/>
                    <w:szCs w:val="20"/>
                  </w:rPr>
                </w:rPrChange>
              </w:rPr>
              <w:pPrChange w:id="883" w:author="Bryce Mihalevich" w:date="2016-02-25T13:50:00Z">
                <w:pPr>
                  <w:pStyle w:val="TableParagraph"/>
                  <w:spacing w:before="107"/>
                  <w:ind w:left="152"/>
                </w:pPr>
              </w:pPrChange>
            </w:pPr>
            <w:ins w:id="884" w:author="Bryce Mihalevich" w:date="2016-02-25T12:09:00Z">
              <w:r w:rsidRPr="00BA7E44">
                <w:rPr>
                  <w:rFonts w:cs="Times New Roman"/>
                  <w:spacing w:val="1"/>
                  <w:sz w:val="20"/>
                  <w:szCs w:val="20"/>
                  <w:rPrChange w:id="885" w:author="Bryce Mihalevich" w:date="2016-02-25T13:50:00Z">
                    <w:rPr>
                      <w:spacing w:val="1"/>
                    </w:rPr>
                  </w:rPrChange>
                </w:rPr>
                <w:t>1900</w:t>
              </w:r>
            </w:ins>
          </w:p>
        </w:tc>
        <w:tc>
          <w:tcPr>
            <w:tcW w:w="678" w:type="pct"/>
            <w:tcBorders>
              <w:top w:val="single" w:sz="5" w:space="0" w:color="000000"/>
              <w:left w:val="single" w:sz="5" w:space="0" w:color="000000"/>
              <w:bottom w:val="single" w:sz="5" w:space="0" w:color="000000"/>
              <w:right w:val="single" w:sz="5" w:space="0" w:color="000000"/>
            </w:tcBorders>
          </w:tcPr>
          <w:p w14:paraId="6F17C518" w14:textId="77777777" w:rsidR="00796097" w:rsidRPr="00BA7E44" w:rsidRDefault="00796097">
            <w:pPr>
              <w:jc w:val="center"/>
              <w:rPr>
                <w:ins w:id="886" w:author="Bryce Mihalevich" w:date="2016-02-25T12:09:00Z"/>
                <w:rFonts w:eastAsia="Times New Roman" w:cs="Times New Roman"/>
                <w:sz w:val="20"/>
                <w:szCs w:val="20"/>
                <w:rPrChange w:id="887" w:author="Bryce Mihalevich" w:date="2016-02-25T13:50:00Z">
                  <w:rPr>
                    <w:ins w:id="888" w:author="Bryce Mihalevich" w:date="2016-02-25T12:09:00Z"/>
                    <w:rFonts w:eastAsia="Times New Roman" w:cs="Times New Roman"/>
                    <w:szCs w:val="20"/>
                  </w:rPr>
                </w:rPrChange>
              </w:rPr>
              <w:pPrChange w:id="889" w:author="Bryce Mihalevich" w:date="2016-02-25T13:50:00Z">
                <w:pPr>
                  <w:pStyle w:val="TableParagraph"/>
                  <w:spacing w:before="107"/>
                  <w:ind w:left="75"/>
                </w:pPr>
              </w:pPrChange>
            </w:pPr>
            <w:ins w:id="890" w:author="Bryce Mihalevich" w:date="2016-02-25T12:09:00Z">
              <w:r w:rsidRPr="00BA7E44">
                <w:rPr>
                  <w:rFonts w:cs="Times New Roman"/>
                  <w:sz w:val="20"/>
                  <w:szCs w:val="20"/>
                  <w:rPrChange w:id="891" w:author="Bryce Mihalevich" w:date="2016-02-25T13:50:00Z">
                    <w:rPr/>
                  </w:rPrChange>
                </w:rPr>
                <w:t>231.96</w:t>
              </w:r>
              <w:r w:rsidRPr="00BA7E44">
                <w:rPr>
                  <w:rFonts w:cs="Times New Roman"/>
                  <w:spacing w:val="-10"/>
                  <w:sz w:val="20"/>
                  <w:szCs w:val="20"/>
                  <w:rPrChange w:id="892" w:author="Bryce Mihalevich" w:date="2016-02-25T13:50:00Z">
                    <w:rPr>
                      <w:spacing w:val="-10"/>
                    </w:rPr>
                  </w:rPrChange>
                </w:rPr>
                <w:t xml:space="preserve"> </w:t>
              </w:r>
              <w:r w:rsidRPr="00BA7E44">
                <w:rPr>
                  <w:rFonts w:cs="Times New Roman"/>
                  <w:sz w:val="20"/>
                  <w:szCs w:val="20"/>
                  <w:rPrChange w:id="893" w:author="Bryce Mihalevich" w:date="2016-02-25T13:50:00Z">
                    <w:rPr/>
                  </w:rPrChange>
                </w:rPr>
                <w:t>(0.84)</w:t>
              </w:r>
            </w:ins>
          </w:p>
        </w:tc>
        <w:tc>
          <w:tcPr>
            <w:tcW w:w="625" w:type="pct"/>
            <w:tcBorders>
              <w:top w:val="single" w:sz="5" w:space="0" w:color="000000"/>
              <w:left w:val="single" w:sz="5" w:space="0" w:color="000000"/>
              <w:bottom w:val="single" w:sz="5" w:space="0" w:color="000000"/>
              <w:right w:val="single" w:sz="5" w:space="0" w:color="000000"/>
            </w:tcBorders>
          </w:tcPr>
          <w:p w14:paraId="7DF127E5" w14:textId="77777777" w:rsidR="00796097" w:rsidRPr="00BA7E44" w:rsidRDefault="00796097">
            <w:pPr>
              <w:jc w:val="center"/>
              <w:rPr>
                <w:ins w:id="894" w:author="Bryce Mihalevich" w:date="2016-02-25T12:09:00Z"/>
                <w:rFonts w:eastAsia="Times New Roman" w:cs="Times New Roman"/>
                <w:sz w:val="20"/>
                <w:szCs w:val="20"/>
                <w:rPrChange w:id="895" w:author="Bryce Mihalevich" w:date="2016-02-25T13:50:00Z">
                  <w:rPr>
                    <w:ins w:id="896" w:author="Bryce Mihalevich" w:date="2016-02-25T12:09:00Z"/>
                    <w:rFonts w:eastAsia="Times New Roman" w:cs="Times New Roman"/>
                    <w:szCs w:val="20"/>
                  </w:rPr>
                </w:rPrChange>
              </w:rPr>
              <w:pPrChange w:id="897" w:author="Bryce Mihalevich" w:date="2016-02-25T13:50:00Z">
                <w:pPr>
                  <w:pStyle w:val="TableParagraph"/>
                  <w:spacing w:before="107"/>
                  <w:ind w:right="-2"/>
                  <w:jc w:val="right"/>
                </w:pPr>
              </w:pPrChange>
            </w:pPr>
            <w:ins w:id="898" w:author="Bryce Mihalevich" w:date="2016-02-25T12:09:00Z">
              <w:r w:rsidRPr="00BA7E44">
                <w:rPr>
                  <w:rFonts w:cs="Times New Roman"/>
                  <w:w w:val="95"/>
                  <w:sz w:val="20"/>
                  <w:szCs w:val="20"/>
                  <w:rPrChange w:id="899" w:author="Bryce Mihalevich" w:date="2016-02-25T13:50:00Z">
                    <w:rPr>
                      <w:w w:val="95"/>
                    </w:rPr>
                  </w:rPrChange>
                </w:rPr>
                <w:t>1.59</w:t>
              </w:r>
            </w:ins>
          </w:p>
        </w:tc>
        <w:tc>
          <w:tcPr>
            <w:tcW w:w="676" w:type="pct"/>
            <w:tcBorders>
              <w:top w:val="single" w:sz="5" w:space="0" w:color="000000"/>
              <w:left w:val="single" w:sz="5" w:space="0" w:color="000000"/>
              <w:bottom w:val="single" w:sz="5" w:space="0" w:color="000000"/>
              <w:right w:val="single" w:sz="5" w:space="0" w:color="000000"/>
            </w:tcBorders>
          </w:tcPr>
          <w:p w14:paraId="279477E6" w14:textId="77777777" w:rsidR="00796097" w:rsidRPr="00BA7E44" w:rsidRDefault="00796097">
            <w:pPr>
              <w:jc w:val="center"/>
              <w:rPr>
                <w:ins w:id="900" w:author="Bryce Mihalevich" w:date="2016-02-25T12:09:00Z"/>
                <w:rFonts w:eastAsia="Times New Roman" w:cs="Times New Roman"/>
                <w:sz w:val="20"/>
                <w:szCs w:val="20"/>
                <w:rPrChange w:id="901" w:author="Bryce Mihalevich" w:date="2016-02-25T13:50:00Z">
                  <w:rPr>
                    <w:ins w:id="902" w:author="Bryce Mihalevich" w:date="2016-02-25T12:09:00Z"/>
                    <w:rFonts w:eastAsia="Times New Roman" w:cs="Times New Roman"/>
                    <w:szCs w:val="20"/>
                  </w:rPr>
                </w:rPrChange>
              </w:rPr>
              <w:pPrChange w:id="903" w:author="Bryce Mihalevich" w:date="2016-02-25T13:50:00Z">
                <w:pPr>
                  <w:pStyle w:val="TableParagraph"/>
                  <w:spacing w:before="107"/>
                  <w:ind w:left="591" w:right="-4"/>
                </w:pPr>
              </w:pPrChange>
            </w:pPr>
            <w:ins w:id="904" w:author="Bryce Mihalevich" w:date="2016-02-25T12:09:00Z">
              <w:r w:rsidRPr="00BA7E44">
                <w:rPr>
                  <w:rFonts w:cs="Times New Roman"/>
                  <w:sz w:val="20"/>
                  <w:szCs w:val="20"/>
                  <w:rPrChange w:id="905" w:author="Bryce Mihalevich" w:date="2016-02-25T13:50:00Z">
                    <w:rPr/>
                  </w:rPrChange>
                </w:rPr>
                <w:t>29-768</w:t>
              </w:r>
            </w:ins>
          </w:p>
        </w:tc>
        <w:tc>
          <w:tcPr>
            <w:tcW w:w="1145" w:type="pct"/>
            <w:tcBorders>
              <w:top w:val="single" w:sz="5" w:space="0" w:color="000000"/>
              <w:left w:val="single" w:sz="5" w:space="0" w:color="000000"/>
              <w:bottom w:val="single" w:sz="5" w:space="0" w:color="000000"/>
              <w:right w:val="single" w:sz="5" w:space="0" w:color="000000"/>
            </w:tcBorders>
          </w:tcPr>
          <w:p w14:paraId="05C88834" w14:textId="77777777" w:rsidR="00796097" w:rsidRPr="00BA7E44" w:rsidRDefault="00796097">
            <w:pPr>
              <w:jc w:val="center"/>
              <w:rPr>
                <w:ins w:id="906" w:author="Bryce Mihalevich" w:date="2016-02-25T12:09:00Z"/>
                <w:rFonts w:eastAsia="Times New Roman" w:cs="Times New Roman"/>
                <w:sz w:val="20"/>
                <w:szCs w:val="20"/>
                <w:rPrChange w:id="907" w:author="Bryce Mihalevich" w:date="2016-02-25T13:50:00Z">
                  <w:rPr>
                    <w:ins w:id="908" w:author="Bryce Mihalevich" w:date="2016-02-25T12:09:00Z"/>
                    <w:rFonts w:eastAsia="Times New Roman" w:cs="Times New Roman"/>
                    <w:szCs w:val="20"/>
                  </w:rPr>
                </w:rPrChange>
              </w:rPr>
              <w:pPrChange w:id="909" w:author="Bryce Mihalevich" w:date="2016-02-25T13:50:00Z">
                <w:pPr>
                  <w:pStyle w:val="TableParagraph"/>
                  <w:spacing w:before="107"/>
                  <w:ind w:left="49"/>
                </w:pPr>
              </w:pPrChange>
            </w:pPr>
            <w:ins w:id="910" w:author="Bryce Mihalevich" w:date="2016-02-25T12:09:00Z">
              <w:r w:rsidRPr="00BA7E44">
                <w:rPr>
                  <w:rFonts w:cs="Times New Roman"/>
                  <w:spacing w:val="-1"/>
                  <w:sz w:val="20"/>
                  <w:szCs w:val="20"/>
                  <w:rPrChange w:id="911" w:author="Bryce Mihalevich" w:date="2016-02-25T13:50:00Z">
                    <w:rPr>
                      <w:spacing w:val="-1"/>
                    </w:rPr>
                  </w:rPrChange>
                </w:rPr>
                <w:t>Irrigation</w:t>
              </w:r>
              <w:r w:rsidRPr="00BA7E44">
                <w:rPr>
                  <w:rFonts w:cs="Times New Roman"/>
                  <w:spacing w:val="-15"/>
                  <w:sz w:val="20"/>
                  <w:szCs w:val="20"/>
                  <w:rPrChange w:id="912" w:author="Bryce Mihalevich" w:date="2016-02-25T13:50:00Z">
                    <w:rPr>
                      <w:spacing w:val="-15"/>
                    </w:rPr>
                  </w:rPrChange>
                </w:rPr>
                <w:t xml:space="preserve"> </w:t>
              </w:r>
              <w:r w:rsidRPr="00BA7E44">
                <w:rPr>
                  <w:rFonts w:cs="Times New Roman"/>
                  <w:spacing w:val="-1"/>
                  <w:sz w:val="20"/>
                  <w:szCs w:val="20"/>
                  <w:rPrChange w:id="913" w:author="Bryce Mihalevich" w:date="2016-02-25T13:50:00Z">
                    <w:rPr>
                      <w:spacing w:val="-1"/>
                    </w:rPr>
                  </w:rPrChange>
                </w:rPr>
                <w:t>(Stock)</w:t>
              </w:r>
            </w:ins>
          </w:p>
        </w:tc>
        <w:tc>
          <w:tcPr>
            <w:tcW w:w="782" w:type="pct"/>
            <w:tcBorders>
              <w:top w:val="single" w:sz="5" w:space="0" w:color="000000"/>
              <w:left w:val="single" w:sz="5" w:space="0" w:color="000000"/>
              <w:bottom w:val="single" w:sz="5" w:space="0" w:color="000000"/>
              <w:right w:val="single" w:sz="5" w:space="0" w:color="000000"/>
            </w:tcBorders>
          </w:tcPr>
          <w:p w14:paraId="791DD79A" w14:textId="77777777" w:rsidR="00796097" w:rsidRPr="00BA7E44" w:rsidRDefault="00796097">
            <w:pPr>
              <w:jc w:val="center"/>
              <w:rPr>
                <w:ins w:id="914" w:author="Bryce Mihalevich" w:date="2016-02-25T12:09:00Z"/>
                <w:rFonts w:eastAsia="Times New Roman" w:cs="Times New Roman"/>
                <w:sz w:val="20"/>
                <w:szCs w:val="20"/>
                <w:rPrChange w:id="915" w:author="Bryce Mihalevich" w:date="2016-02-25T13:50:00Z">
                  <w:rPr>
                    <w:ins w:id="916" w:author="Bryce Mihalevich" w:date="2016-02-25T12:09:00Z"/>
                    <w:rFonts w:eastAsia="Times New Roman" w:cs="Times New Roman"/>
                    <w:szCs w:val="20"/>
                  </w:rPr>
                </w:rPrChange>
              </w:rPr>
              <w:pPrChange w:id="917" w:author="Bryce Mihalevich" w:date="2016-02-25T13:50:00Z">
                <w:pPr>
                  <w:pStyle w:val="TableParagraph"/>
                  <w:ind w:left="-2" w:right="275"/>
                </w:pPr>
              </w:pPrChange>
            </w:pPr>
            <w:ins w:id="918" w:author="Bryce Mihalevich" w:date="2016-02-25T12:09:00Z">
              <w:r w:rsidRPr="00BA7E44">
                <w:rPr>
                  <w:rFonts w:cs="Times New Roman"/>
                  <w:spacing w:val="-1"/>
                  <w:sz w:val="20"/>
                  <w:szCs w:val="20"/>
                  <w:rPrChange w:id="919" w:author="Bryce Mihalevich" w:date="2016-02-25T13:50:00Z">
                    <w:rPr>
                      <w:spacing w:val="-1"/>
                    </w:rPr>
                  </w:rPrChange>
                </w:rPr>
                <w:t>Underground</w:t>
              </w:r>
              <w:r w:rsidRPr="00BA7E44">
                <w:rPr>
                  <w:rFonts w:cs="Times New Roman"/>
                  <w:spacing w:val="20"/>
                  <w:w w:val="99"/>
                  <w:sz w:val="20"/>
                  <w:szCs w:val="20"/>
                  <w:rPrChange w:id="920" w:author="Bryce Mihalevich" w:date="2016-02-25T13:50:00Z">
                    <w:rPr>
                      <w:spacing w:val="20"/>
                      <w:w w:val="99"/>
                    </w:rPr>
                  </w:rPrChange>
                </w:rPr>
                <w:t xml:space="preserve"> </w:t>
              </w:r>
              <w:r w:rsidRPr="00BA7E44">
                <w:rPr>
                  <w:rFonts w:cs="Times New Roman"/>
                  <w:sz w:val="20"/>
                  <w:szCs w:val="20"/>
                  <w:rPrChange w:id="921" w:author="Bryce Mihalevich" w:date="2016-02-25T13:50:00Z">
                    <w:rPr/>
                  </w:rPrChange>
                </w:rPr>
                <w:t>Claim</w:t>
              </w:r>
            </w:ins>
          </w:p>
        </w:tc>
      </w:tr>
      <w:tr w:rsidR="00BA7E44" w:rsidRPr="00BA7E44" w14:paraId="5FF4F3D7" w14:textId="77777777" w:rsidTr="00BA7E44">
        <w:trPr>
          <w:trHeight w:hRule="exact" w:val="470"/>
          <w:jc w:val="center"/>
          <w:ins w:id="922" w:author="Bryce Mihalevich" w:date="2016-02-25T12:09:00Z"/>
        </w:trPr>
        <w:tc>
          <w:tcPr>
            <w:tcW w:w="677" w:type="pct"/>
            <w:tcBorders>
              <w:top w:val="single" w:sz="5" w:space="0" w:color="000000"/>
              <w:left w:val="single" w:sz="5" w:space="0" w:color="000000"/>
              <w:bottom w:val="single" w:sz="5" w:space="0" w:color="000000"/>
              <w:right w:val="single" w:sz="5" w:space="0" w:color="000000"/>
            </w:tcBorders>
          </w:tcPr>
          <w:p w14:paraId="5B54564B" w14:textId="77777777" w:rsidR="00796097" w:rsidRPr="00BA7E44" w:rsidRDefault="00796097">
            <w:pPr>
              <w:jc w:val="center"/>
              <w:rPr>
                <w:ins w:id="923" w:author="Bryce Mihalevich" w:date="2016-02-25T12:09:00Z"/>
                <w:rFonts w:eastAsia="Times New Roman" w:cs="Times New Roman"/>
                <w:sz w:val="20"/>
                <w:szCs w:val="20"/>
                <w:rPrChange w:id="924" w:author="Bryce Mihalevich" w:date="2016-02-25T13:50:00Z">
                  <w:rPr>
                    <w:ins w:id="925" w:author="Bryce Mihalevich" w:date="2016-02-25T12:09:00Z"/>
                    <w:rFonts w:eastAsia="Times New Roman" w:cs="Times New Roman"/>
                    <w:szCs w:val="20"/>
                  </w:rPr>
                </w:rPrChange>
              </w:rPr>
              <w:pPrChange w:id="926" w:author="Bryce Mihalevich" w:date="2016-02-25T13:50:00Z">
                <w:pPr>
                  <w:pStyle w:val="TableParagraph"/>
                  <w:ind w:left="313" w:right="47" w:hanging="267"/>
                </w:pPr>
              </w:pPrChange>
            </w:pPr>
            <w:ins w:id="927" w:author="Bryce Mihalevich" w:date="2016-02-25T12:09:00Z">
              <w:r w:rsidRPr="00BA7E44">
                <w:rPr>
                  <w:rFonts w:cs="Times New Roman"/>
                  <w:spacing w:val="-1"/>
                  <w:sz w:val="20"/>
                  <w:szCs w:val="20"/>
                  <w:rPrChange w:id="928" w:author="Bryce Mihalevich" w:date="2016-02-25T13:50:00Z">
                    <w:rPr>
                      <w:spacing w:val="-1"/>
                    </w:rPr>
                  </w:rPrChange>
                </w:rPr>
                <w:t>Underground</w:t>
              </w:r>
              <w:r w:rsidRPr="00BA7E44">
                <w:rPr>
                  <w:rFonts w:cs="Times New Roman"/>
                  <w:spacing w:val="20"/>
                  <w:w w:val="99"/>
                  <w:sz w:val="20"/>
                  <w:szCs w:val="20"/>
                  <w:rPrChange w:id="929" w:author="Bryce Mihalevich" w:date="2016-02-25T13:50:00Z">
                    <w:rPr>
                      <w:spacing w:val="20"/>
                      <w:w w:val="99"/>
                    </w:rPr>
                  </w:rPrChange>
                </w:rPr>
                <w:t xml:space="preserve"> </w:t>
              </w:r>
              <w:r w:rsidRPr="00BA7E44">
                <w:rPr>
                  <w:rFonts w:cs="Times New Roman"/>
                  <w:spacing w:val="-1"/>
                  <w:sz w:val="20"/>
                  <w:szCs w:val="20"/>
                  <w:rPrChange w:id="930" w:author="Bryce Mihalevich" w:date="2016-02-25T13:50:00Z">
                    <w:rPr>
                      <w:spacing w:val="-1"/>
                    </w:rPr>
                  </w:rPrChange>
                </w:rPr>
                <w:t>Drains</w:t>
              </w:r>
            </w:ins>
          </w:p>
        </w:tc>
        <w:tc>
          <w:tcPr>
            <w:tcW w:w="416" w:type="pct"/>
            <w:tcBorders>
              <w:top w:val="single" w:sz="5" w:space="0" w:color="000000"/>
              <w:left w:val="single" w:sz="5" w:space="0" w:color="000000"/>
              <w:bottom w:val="single" w:sz="5" w:space="0" w:color="000000"/>
              <w:right w:val="single" w:sz="5" w:space="0" w:color="000000"/>
            </w:tcBorders>
          </w:tcPr>
          <w:p w14:paraId="4D7F535C" w14:textId="77777777" w:rsidR="00796097" w:rsidRPr="00BA7E44" w:rsidRDefault="00796097">
            <w:pPr>
              <w:jc w:val="center"/>
              <w:rPr>
                <w:ins w:id="931" w:author="Bryce Mihalevich" w:date="2016-02-25T12:09:00Z"/>
                <w:rFonts w:eastAsia="Times New Roman" w:cs="Times New Roman"/>
                <w:sz w:val="20"/>
                <w:szCs w:val="20"/>
                <w:rPrChange w:id="932" w:author="Bryce Mihalevich" w:date="2016-02-25T13:50:00Z">
                  <w:rPr>
                    <w:ins w:id="933" w:author="Bryce Mihalevich" w:date="2016-02-25T12:09:00Z"/>
                    <w:rFonts w:eastAsia="Times New Roman" w:cs="Times New Roman"/>
                    <w:szCs w:val="20"/>
                  </w:rPr>
                </w:rPrChange>
              </w:rPr>
              <w:pPrChange w:id="934" w:author="Bryce Mihalevich" w:date="2016-02-25T13:50:00Z">
                <w:pPr>
                  <w:pStyle w:val="TableParagraph"/>
                  <w:spacing w:before="107"/>
                  <w:ind w:left="152"/>
                </w:pPr>
              </w:pPrChange>
            </w:pPr>
            <w:ins w:id="935" w:author="Bryce Mihalevich" w:date="2016-02-25T12:09:00Z">
              <w:r w:rsidRPr="00BA7E44">
                <w:rPr>
                  <w:rFonts w:cs="Times New Roman"/>
                  <w:spacing w:val="1"/>
                  <w:sz w:val="20"/>
                  <w:szCs w:val="20"/>
                  <w:rPrChange w:id="936" w:author="Bryce Mihalevich" w:date="2016-02-25T13:50:00Z">
                    <w:rPr>
                      <w:spacing w:val="1"/>
                    </w:rPr>
                  </w:rPrChange>
                </w:rPr>
                <w:t>1900</w:t>
              </w:r>
            </w:ins>
          </w:p>
        </w:tc>
        <w:tc>
          <w:tcPr>
            <w:tcW w:w="678" w:type="pct"/>
            <w:tcBorders>
              <w:top w:val="single" w:sz="5" w:space="0" w:color="000000"/>
              <w:left w:val="single" w:sz="5" w:space="0" w:color="000000"/>
              <w:bottom w:val="single" w:sz="5" w:space="0" w:color="000000"/>
              <w:right w:val="single" w:sz="5" w:space="0" w:color="000000"/>
            </w:tcBorders>
          </w:tcPr>
          <w:p w14:paraId="28ADE1A4" w14:textId="77777777" w:rsidR="00796097" w:rsidRPr="00BA7E44" w:rsidRDefault="00796097">
            <w:pPr>
              <w:jc w:val="center"/>
              <w:rPr>
                <w:ins w:id="937" w:author="Bryce Mihalevich" w:date="2016-02-25T12:09:00Z"/>
                <w:rFonts w:eastAsia="Times New Roman" w:cs="Times New Roman"/>
                <w:sz w:val="20"/>
                <w:szCs w:val="20"/>
                <w:rPrChange w:id="938" w:author="Bryce Mihalevich" w:date="2016-02-25T13:50:00Z">
                  <w:rPr>
                    <w:ins w:id="939" w:author="Bryce Mihalevich" w:date="2016-02-25T12:09:00Z"/>
                    <w:rFonts w:eastAsia="Times New Roman" w:cs="Times New Roman"/>
                    <w:szCs w:val="20"/>
                  </w:rPr>
                </w:rPrChange>
              </w:rPr>
              <w:pPrChange w:id="940" w:author="Bryce Mihalevich" w:date="2016-02-25T13:50:00Z">
                <w:pPr>
                  <w:pStyle w:val="TableParagraph"/>
                  <w:spacing w:before="107"/>
                  <w:ind w:left="75"/>
                </w:pPr>
              </w:pPrChange>
            </w:pPr>
            <w:ins w:id="941" w:author="Bryce Mihalevich" w:date="2016-02-25T12:09:00Z">
              <w:r w:rsidRPr="00BA7E44">
                <w:rPr>
                  <w:rFonts w:cs="Times New Roman"/>
                  <w:sz w:val="20"/>
                  <w:szCs w:val="20"/>
                  <w:rPrChange w:id="942" w:author="Bryce Mihalevich" w:date="2016-02-25T13:50:00Z">
                    <w:rPr/>
                  </w:rPrChange>
                </w:rPr>
                <w:t>189.08</w:t>
              </w:r>
              <w:r w:rsidRPr="00BA7E44">
                <w:rPr>
                  <w:rFonts w:cs="Times New Roman"/>
                  <w:spacing w:val="-10"/>
                  <w:sz w:val="20"/>
                  <w:szCs w:val="20"/>
                  <w:rPrChange w:id="943" w:author="Bryce Mihalevich" w:date="2016-02-25T13:50:00Z">
                    <w:rPr>
                      <w:spacing w:val="-10"/>
                    </w:rPr>
                  </w:rPrChange>
                </w:rPr>
                <w:t xml:space="preserve"> </w:t>
              </w:r>
              <w:r w:rsidRPr="00BA7E44">
                <w:rPr>
                  <w:rFonts w:cs="Times New Roman"/>
                  <w:spacing w:val="-1"/>
                  <w:sz w:val="20"/>
                  <w:szCs w:val="20"/>
                  <w:rPrChange w:id="944" w:author="Bryce Mihalevich" w:date="2016-02-25T13:50:00Z">
                    <w:rPr>
                      <w:spacing w:val="-1"/>
                    </w:rPr>
                  </w:rPrChange>
                </w:rPr>
                <w:t>(0.64)</w:t>
              </w:r>
            </w:ins>
          </w:p>
        </w:tc>
        <w:tc>
          <w:tcPr>
            <w:tcW w:w="625" w:type="pct"/>
            <w:tcBorders>
              <w:top w:val="single" w:sz="5" w:space="0" w:color="000000"/>
              <w:left w:val="single" w:sz="5" w:space="0" w:color="000000"/>
              <w:bottom w:val="single" w:sz="5" w:space="0" w:color="000000"/>
              <w:right w:val="single" w:sz="5" w:space="0" w:color="000000"/>
            </w:tcBorders>
          </w:tcPr>
          <w:p w14:paraId="31B615AA" w14:textId="77777777" w:rsidR="00796097" w:rsidRPr="00BA7E44" w:rsidRDefault="00796097">
            <w:pPr>
              <w:jc w:val="center"/>
              <w:rPr>
                <w:ins w:id="945" w:author="Bryce Mihalevich" w:date="2016-02-25T12:09:00Z"/>
                <w:rFonts w:eastAsia="Times New Roman" w:cs="Times New Roman"/>
                <w:sz w:val="20"/>
                <w:szCs w:val="20"/>
                <w:rPrChange w:id="946" w:author="Bryce Mihalevich" w:date="2016-02-25T13:50:00Z">
                  <w:rPr>
                    <w:ins w:id="947" w:author="Bryce Mihalevich" w:date="2016-02-25T12:09:00Z"/>
                    <w:rFonts w:eastAsia="Times New Roman" w:cs="Times New Roman"/>
                    <w:szCs w:val="20"/>
                  </w:rPr>
                </w:rPrChange>
              </w:rPr>
              <w:pPrChange w:id="948" w:author="Bryce Mihalevich" w:date="2016-02-25T13:50:00Z">
                <w:pPr>
                  <w:pStyle w:val="TableParagraph"/>
                  <w:spacing w:before="107"/>
                  <w:ind w:right="-2"/>
                  <w:jc w:val="right"/>
                </w:pPr>
              </w:pPrChange>
            </w:pPr>
            <w:ins w:id="949" w:author="Bryce Mihalevich" w:date="2016-02-25T12:09:00Z">
              <w:r w:rsidRPr="00BA7E44">
                <w:rPr>
                  <w:rFonts w:cs="Times New Roman"/>
                  <w:w w:val="95"/>
                  <w:sz w:val="20"/>
                  <w:szCs w:val="20"/>
                  <w:rPrChange w:id="950" w:author="Bryce Mihalevich" w:date="2016-02-25T13:50:00Z">
                    <w:rPr>
                      <w:w w:val="95"/>
                    </w:rPr>
                  </w:rPrChange>
                </w:rPr>
                <w:t>1.11</w:t>
              </w:r>
            </w:ins>
          </w:p>
        </w:tc>
        <w:tc>
          <w:tcPr>
            <w:tcW w:w="676" w:type="pct"/>
            <w:tcBorders>
              <w:top w:val="single" w:sz="5" w:space="0" w:color="000000"/>
              <w:left w:val="single" w:sz="5" w:space="0" w:color="000000"/>
              <w:bottom w:val="single" w:sz="5" w:space="0" w:color="000000"/>
              <w:right w:val="single" w:sz="5" w:space="0" w:color="000000"/>
            </w:tcBorders>
          </w:tcPr>
          <w:p w14:paraId="3169E05E" w14:textId="77777777" w:rsidR="00796097" w:rsidRPr="00BA7E44" w:rsidRDefault="00796097">
            <w:pPr>
              <w:jc w:val="center"/>
              <w:rPr>
                <w:ins w:id="951" w:author="Bryce Mihalevich" w:date="2016-02-25T12:09:00Z"/>
                <w:rFonts w:eastAsia="Times New Roman" w:cs="Times New Roman"/>
                <w:sz w:val="20"/>
                <w:szCs w:val="20"/>
                <w:rPrChange w:id="952" w:author="Bryce Mihalevich" w:date="2016-02-25T13:50:00Z">
                  <w:rPr>
                    <w:ins w:id="953" w:author="Bryce Mihalevich" w:date="2016-02-25T12:09:00Z"/>
                    <w:rFonts w:eastAsia="Times New Roman" w:cs="Times New Roman"/>
                    <w:szCs w:val="20"/>
                  </w:rPr>
                </w:rPrChange>
              </w:rPr>
              <w:pPrChange w:id="954" w:author="Bryce Mihalevich" w:date="2016-02-25T13:50:00Z">
                <w:pPr>
                  <w:pStyle w:val="TableParagraph"/>
                  <w:spacing w:before="107"/>
                  <w:ind w:left="591" w:right="-4"/>
                </w:pPr>
              </w:pPrChange>
            </w:pPr>
            <w:ins w:id="955" w:author="Bryce Mihalevich" w:date="2016-02-25T12:09:00Z">
              <w:r w:rsidRPr="00BA7E44">
                <w:rPr>
                  <w:rFonts w:cs="Times New Roman"/>
                  <w:sz w:val="20"/>
                  <w:szCs w:val="20"/>
                  <w:rPrChange w:id="956" w:author="Bryce Mihalevich" w:date="2016-02-25T13:50:00Z">
                    <w:rPr/>
                  </w:rPrChange>
                </w:rPr>
                <w:t>29-769</w:t>
              </w:r>
            </w:ins>
          </w:p>
        </w:tc>
        <w:tc>
          <w:tcPr>
            <w:tcW w:w="1145" w:type="pct"/>
            <w:tcBorders>
              <w:top w:val="single" w:sz="5" w:space="0" w:color="000000"/>
              <w:left w:val="single" w:sz="5" w:space="0" w:color="000000"/>
              <w:bottom w:val="single" w:sz="5" w:space="0" w:color="000000"/>
              <w:right w:val="single" w:sz="5" w:space="0" w:color="000000"/>
            </w:tcBorders>
          </w:tcPr>
          <w:p w14:paraId="45D1462C" w14:textId="77777777" w:rsidR="00796097" w:rsidRPr="00BA7E44" w:rsidRDefault="00796097">
            <w:pPr>
              <w:jc w:val="center"/>
              <w:rPr>
                <w:ins w:id="957" w:author="Bryce Mihalevich" w:date="2016-02-25T12:09:00Z"/>
                <w:rFonts w:eastAsia="Times New Roman" w:cs="Times New Roman"/>
                <w:sz w:val="20"/>
                <w:szCs w:val="20"/>
                <w:rPrChange w:id="958" w:author="Bryce Mihalevich" w:date="2016-02-25T13:50:00Z">
                  <w:rPr>
                    <w:ins w:id="959" w:author="Bryce Mihalevich" w:date="2016-02-25T12:09:00Z"/>
                    <w:rFonts w:eastAsia="Times New Roman" w:cs="Times New Roman"/>
                    <w:szCs w:val="20"/>
                  </w:rPr>
                </w:rPrChange>
              </w:rPr>
              <w:pPrChange w:id="960" w:author="Bryce Mihalevich" w:date="2016-02-25T13:50:00Z">
                <w:pPr>
                  <w:pStyle w:val="TableParagraph"/>
                  <w:spacing w:before="107"/>
                  <w:ind w:left="49"/>
                </w:pPr>
              </w:pPrChange>
            </w:pPr>
            <w:ins w:id="961" w:author="Bryce Mihalevich" w:date="2016-02-25T12:09:00Z">
              <w:r w:rsidRPr="00BA7E44">
                <w:rPr>
                  <w:rFonts w:cs="Times New Roman"/>
                  <w:spacing w:val="-1"/>
                  <w:sz w:val="20"/>
                  <w:szCs w:val="20"/>
                  <w:rPrChange w:id="962" w:author="Bryce Mihalevich" w:date="2016-02-25T13:50:00Z">
                    <w:rPr>
                      <w:spacing w:val="-1"/>
                    </w:rPr>
                  </w:rPrChange>
                </w:rPr>
                <w:t>Irrigation</w:t>
              </w:r>
              <w:r w:rsidRPr="00BA7E44">
                <w:rPr>
                  <w:rFonts w:cs="Times New Roman"/>
                  <w:spacing w:val="-15"/>
                  <w:sz w:val="20"/>
                  <w:szCs w:val="20"/>
                  <w:rPrChange w:id="963" w:author="Bryce Mihalevich" w:date="2016-02-25T13:50:00Z">
                    <w:rPr>
                      <w:spacing w:val="-15"/>
                    </w:rPr>
                  </w:rPrChange>
                </w:rPr>
                <w:t xml:space="preserve"> </w:t>
              </w:r>
              <w:r w:rsidRPr="00BA7E44">
                <w:rPr>
                  <w:rFonts w:cs="Times New Roman"/>
                  <w:spacing w:val="-1"/>
                  <w:sz w:val="20"/>
                  <w:szCs w:val="20"/>
                  <w:rPrChange w:id="964" w:author="Bryce Mihalevich" w:date="2016-02-25T13:50:00Z">
                    <w:rPr>
                      <w:spacing w:val="-1"/>
                    </w:rPr>
                  </w:rPrChange>
                </w:rPr>
                <w:t>(Stock)</w:t>
              </w:r>
            </w:ins>
          </w:p>
        </w:tc>
        <w:tc>
          <w:tcPr>
            <w:tcW w:w="782" w:type="pct"/>
            <w:tcBorders>
              <w:top w:val="single" w:sz="5" w:space="0" w:color="000000"/>
              <w:left w:val="single" w:sz="5" w:space="0" w:color="000000"/>
              <w:bottom w:val="single" w:sz="5" w:space="0" w:color="000000"/>
              <w:right w:val="single" w:sz="5" w:space="0" w:color="000000"/>
            </w:tcBorders>
          </w:tcPr>
          <w:p w14:paraId="087DDF87" w14:textId="77777777" w:rsidR="00796097" w:rsidRPr="00BA7E44" w:rsidRDefault="00796097">
            <w:pPr>
              <w:jc w:val="center"/>
              <w:rPr>
                <w:ins w:id="965" w:author="Bryce Mihalevich" w:date="2016-02-25T12:09:00Z"/>
                <w:rFonts w:eastAsia="Times New Roman" w:cs="Times New Roman"/>
                <w:sz w:val="20"/>
                <w:szCs w:val="20"/>
                <w:rPrChange w:id="966" w:author="Bryce Mihalevich" w:date="2016-02-25T13:50:00Z">
                  <w:rPr>
                    <w:ins w:id="967" w:author="Bryce Mihalevich" w:date="2016-02-25T12:09:00Z"/>
                    <w:rFonts w:eastAsia="Times New Roman" w:cs="Times New Roman"/>
                    <w:szCs w:val="20"/>
                  </w:rPr>
                </w:rPrChange>
              </w:rPr>
              <w:pPrChange w:id="968" w:author="Bryce Mihalevich" w:date="2016-02-25T13:50:00Z">
                <w:pPr>
                  <w:pStyle w:val="TableParagraph"/>
                  <w:ind w:left="-2" w:right="275"/>
                </w:pPr>
              </w:pPrChange>
            </w:pPr>
            <w:ins w:id="969" w:author="Bryce Mihalevich" w:date="2016-02-25T12:09:00Z">
              <w:r w:rsidRPr="00BA7E44">
                <w:rPr>
                  <w:rFonts w:cs="Times New Roman"/>
                  <w:spacing w:val="-1"/>
                  <w:sz w:val="20"/>
                  <w:szCs w:val="20"/>
                  <w:rPrChange w:id="970" w:author="Bryce Mihalevich" w:date="2016-02-25T13:50:00Z">
                    <w:rPr>
                      <w:spacing w:val="-1"/>
                    </w:rPr>
                  </w:rPrChange>
                </w:rPr>
                <w:t>Underground</w:t>
              </w:r>
              <w:r w:rsidRPr="00BA7E44">
                <w:rPr>
                  <w:rFonts w:cs="Times New Roman"/>
                  <w:spacing w:val="20"/>
                  <w:w w:val="99"/>
                  <w:sz w:val="20"/>
                  <w:szCs w:val="20"/>
                  <w:rPrChange w:id="971" w:author="Bryce Mihalevich" w:date="2016-02-25T13:50:00Z">
                    <w:rPr>
                      <w:spacing w:val="20"/>
                      <w:w w:val="99"/>
                    </w:rPr>
                  </w:rPrChange>
                </w:rPr>
                <w:t xml:space="preserve"> </w:t>
              </w:r>
              <w:r w:rsidRPr="00BA7E44">
                <w:rPr>
                  <w:rFonts w:cs="Times New Roman"/>
                  <w:sz w:val="20"/>
                  <w:szCs w:val="20"/>
                  <w:rPrChange w:id="972" w:author="Bryce Mihalevich" w:date="2016-02-25T13:50:00Z">
                    <w:rPr/>
                  </w:rPrChange>
                </w:rPr>
                <w:t>Claim</w:t>
              </w:r>
            </w:ins>
          </w:p>
        </w:tc>
      </w:tr>
      <w:tr w:rsidR="00BA7E44" w:rsidRPr="00BA7E44" w14:paraId="785BB4E0" w14:textId="77777777" w:rsidTr="00BA7E44">
        <w:trPr>
          <w:trHeight w:hRule="exact" w:val="314"/>
          <w:jc w:val="center"/>
          <w:ins w:id="973" w:author="Bryce Mihalevich" w:date="2016-02-25T12:09:00Z"/>
        </w:trPr>
        <w:tc>
          <w:tcPr>
            <w:tcW w:w="677" w:type="pct"/>
            <w:tcBorders>
              <w:top w:val="single" w:sz="5" w:space="0" w:color="000000"/>
              <w:left w:val="single" w:sz="5" w:space="0" w:color="000000"/>
              <w:bottom w:val="single" w:sz="5" w:space="0" w:color="000000"/>
              <w:right w:val="single" w:sz="5" w:space="0" w:color="000000"/>
            </w:tcBorders>
          </w:tcPr>
          <w:p w14:paraId="533B68FA" w14:textId="77777777" w:rsidR="00796097" w:rsidRPr="00BA7E44" w:rsidRDefault="00796097">
            <w:pPr>
              <w:jc w:val="center"/>
              <w:rPr>
                <w:ins w:id="974" w:author="Bryce Mihalevich" w:date="2016-02-25T12:09:00Z"/>
                <w:rFonts w:eastAsia="Times New Roman" w:cs="Times New Roman"/>
                <w:b/>
                <w:sz w:val="20"/>
                <w:szCs w:val="20"/>
                <w:rPrChange w:id="975" w:author="Bryce Mihalevich" w:date="2016-02-25T13:55:00Z">
                  <w:rPr>
                    <w:ins w:id="976" w:author="Bryce Mihalevich" w:date="2016-02-25T12:09:00Z"/>
                    <w:rFonts w:eastAsia="Times New Roman" w:cs="Times New Roman"/>
                    <w:szCs w:val="20"/>
                  </w:rPr>
                </w:rPrChange>
              </w:rPr>
              <w:pPrChange w:id="977" w:author="Bryce Mihalevich" w:date="2016-02-25T13:50:00Z">
                <w:pPr>
                  <w:pStyle w:val="TableParagraph"/>
                  <w:spacing w:before="35"/>
                  <w:ind w:left="111"/>
                </w:pPr>
              </w:pPrChange>
            </w:pPr>
            <w:ins w:id="978" w:author="Bryce Mihalevich" w:date="2016-02-25T12:09:00Z">
              <w:r w:rsidRPr="00BA7E44">
                <w:rPr>
                  <w:rFonts w:cs="Times New Roman"/>
                  <w:b/>
                  <w:sz w:val="20"/>
                  <w:szCs w:val="20"/>
                  <w:rPrChange w:id="979" w:author="Bryce Mihalevich" w:date="2016-02-25T13:55:00Z">
                    <w:rPr/>
                  </w:rPrChange>
                </w:rPr>
                <w:t>Bear</w:t>
              </w:r>
              <w:r w:rsidRPr="00BA7E44">
                <w:rPr>
                  <w:rFonts w:cs="Times New Roman"/>
                  <w:b/>
                  <w:spacing w:val="-9"/>
                  <w:sz w:val="20"/>
                  <w:szCs w:val="20"/>
                  <w:rPrChange w:id="980" w:author="Bryce Mihalevich" w:date="2016-02-25T13:55:00Z">
                    <w:rPr>
                      <w:spacing w:val="-9"/>
                    </w:rPr>
                  </w:rPrChange>
                </w:rPr>
                <w:t xml:space="preserve"> </w:t>
              </w:r>
              <w:r w:rsidRPr="00BA7E44">
                <w:rPr>
                  <w:rFonts w:cs="Times New Roman"/>
                  <w:b/>
                  <w:sz w:val="20"/>
                  <w:szCs w:val="20"/>
                  <w:rPrChange w:id="981" w:author="Bryce Mihalevich" w:date="2016-02-25T13:55:00Z">
                    <w:rPr/>
                  </w:rPrChange>
                </w:rPr>
                <w:t>River</w:t>
              </w:r>
            </w:ins>
          </w:p>
        </w:tc>
        <w:tc>
          <w:tcPr>
            <w:tcW w:w="416" w:type="pct"/>
            <w:tcBorders>
              <w:top w:val="single" w:sz="5" w:space="0" w:color="000000"/>
              <w:left w:val="single" w:sz="5" w:space="0" w:color="000000"/>
              <w:bottom w:val="single" w:sz="5" w:space="0" w:color="000000"/>
              <w:right w:val="single" w:sz="5" w:space="0" w:color="000000"/>
            </w:tcBorders>
          </w:tcPr>
          <w:p w14:paraId="293731E9" w14:textId="77777777" w:rsidR="00796097" w:rsidRPr="00BA7E44" w:rsidRDefault="00796097">
            <w:pPr>
              <w:jc w:val="center"/>
              <w:rPr>
                <w:ins w:id="982" w:author="Bryce Mihalevich" w:date="2016-02-25T12:09:00Z"/>
                <w:rFonts w:eastAsia="Times New Roman" w:cs="Times New Roman"/>
                <w:b/>
                <w:sz w:val="20"/>
                <w:szCs w:val="20"/>
                <w:rPrChange w:id="983" w:author="Bryce Mihalevich" w:date="2016-02-25T13:55:00Z">
                  <w:rPr>
                    <w:ins w:id="984" w:author="Bryce Mihalevich" w:date="2016-02-25T12:09:00Z"/>
                    <w:rFonts w:eastAsia="Times New Roman" w:cs="Times New Roman"/>
                    <w:szCs w:val="20"/>
                  </w:rPr>
                </w:rPrChange>
              </w:rPr>
              <w:pPrChange w:id="985" w:author="Bryce Mihalevich" w:date="2016-02-25T13:50:00Z">
                <w:pPr>
                  <w:pStyle w:val="TableParagraph"/>
                  <w:spacing w:before="35"/>
                  <w:ind w:left="152"/>
                </w:pPr>
              </w:pPrChange>
            </w:pPr>
            <w:ins w:id="986" w:author="Bryce Mihalevich" w:date="2016-02-25T12:09:00Z">
              <w:r w:rsidRPr="00BA7E44">
                <w:rPr>
                  <w:rFonts w:cs="Times New Roman"/>
                  <w:b/>
                  <w:spacing w:val="1"/>
                  <w:sz w:val="20"/>
                  <w:szCs w:val="20"/>
                  <w:rPrChange w:id="987" w:author="Bryce Mihalevich" w:date="2016-02-25T13:55:00Z">
                    <w:rPr>
                      <w:spacing w:val="1"/>
                    </w:rPr>
                  </w:rPrChange>
                </w:rPr>
                <w:t>1902</w:t>
              </w:r>
            </w:ins>
          </w:p>
        </w:tc>
        <w:tc>
          <w:tcPr>
            <w:tcW w:w="678" w:type="pct"/>
            <w:tcBorders>
              <w:top w:val="single" w:sz="5" w:space="0" w:color="000000"/>
              <w:left w:val="single" w:sz="5" w:space="0" w:color="000000"/>
              <w:bottom w:val="single" w:sz="5" w:space="0" w:color="000000"/>
              <w:right w:val="single" w:sz="5" w:space="0" w:color="000000"/>
            </w:tcBorders>
          </w:tcPr>
          <w:p w14:paraId="4582917C" w14:textId="77777777" w:rsidR="00796097" w:rsidRPr="00BA7E44" w:rsidRDefault="00796097">
            <w:pPr>
              <w:jc w:val="center"/>
              <w:rPr>
                <w:ins w:id="988" w:author="Bryce Mihalevich" w:date="2016-02-25T12:09:00Z"/>
                <w:rFonts w:eastAsia="Times New Roman" w:cs="Times New Roman"/>
                <w:b/>
                <w:sz w:val="20"/>
                <w:szCs w:val="20"/>
                <w:rPrChange w:id="989" w:author="Bryce Mihalevich" w:date="2016-02-25T13:55:00Z">
                  <w:rPr>
                    <w:ins w:id="990" w:author="Bryce Mihalevich" w:date="2016-02-25T12:09:00Z"/>
                    <w:rFonts w:eastAsia="Times New Roman" w:cs="Times New Roman"/>
                    <w:szCs w:val="20"/>
                  </w:rPr>
                </w:rPrChange>
              </w:rPr>
              <w:pPrChange w:id="991" w:author="Bryce Mihalevich" w:date="2016-02-25T13:50:00Z">
                <w:pPr>
                  <w:pStyle w:val="TableParagraph"/>
                  <w:spacing w:before="35"/>
                  <w:ind w:left="508"/>
                </w:pPr>
              </w:pPrChange>
            </w:pPr>
            <w:ins w:id="992" w:author="Bryce Mihalevich" w:date="2016-02-25T12:09:00Z">
              <w:r w:rsidRPr="00BA7E44">
                <w:rPr>
                  <w:rFonts w:cs="Times New Roman"/>
                  <w:b/>
                  <w:w w:val="95"/>
                  <w:sz w:val="20"/>
                  <w:szCs w:val="20"/>
                  <w:rPrChange w:id="993" w:author="Bryce Mihalevich" w:date="2016-02-25T13:55:00Z">
                    <w:rPr>
                      <w:w w:val="95"/>
                    </w:rPr>
                  </w:rPrChange>
                </w:rPr>
                <w:t>3840.80</w:t>
              </w:r>
            </w:ins>
          </w:p>
        </w:tc>
        <w:tc>
          <w:tcPr>
            <w:tcW w:w="625" w:type="pct"/>
            <w:tcBorders>
              <w:top w:val="single" w:sz="5" w:space="0" w:color="000000"/>
              <w:left w:val="single" w:sz="5" w:space="0" w:color="000000"/>
              <w:bottom w:val="single" w:sz="5" w:space="0" w:color="000000"/>
              <w:right w:val="single" w:sz="5" w:space="0" w:color="000000"/>
            </w:tcBorders>
          </w:tcPr>
          <w:p w14:paraId="3D1413B8" w14:textId="77777777" w:rsidR="00796097" w:rsidRPr="00BA7E44" w:rsidRDefault="00796097">
            <w:pPr>
              <w:jc w:val="center"/>
              <w:rPr>
                <w:ins w:id="994" w:author="Bryce Mihalevich" w:date="2016-02-25T12:09:00Z"/>
                <w:rFonts w:eastAsia="Times New Roman" w:cs="Times New Roman"/>
                <w:b/>
                <w:sz w:val="20"/>
                <w:szCs w:val="20"/>
                <w:rPrChange w:id="995" w:author="Bryce Mihalevich" w:date="2016-02-25T13:55:00Z">
                  <w:rPr>
                    <w:ins w:id="996" w:author="Bryce Mihalevich" w:date="2016-02-25T12:09:00Z"/>
                    <w:rFonts w:eastAsia="Times New Roman" w:cs="Times New Roman"/>
                    <w:szCs w:val="20"/>
                  </w:rPr>
                </w:rPrChange>
              </w:rPr>
              <w:pPrChange w:id="997" w:author="Bryce Mihalevich" w:date="2016-02-25T13:50:00Z">
                <w:pPr>
                  <w:pStyle w:val="TableParagraph"/>
                  <w:spacing w:before="35"/>
                  <w:ind w:left="618" w:right="-2"/>
                </w:pPr>
              </w:pPrChange>
            </w:pPr>
            <w:ins w:id="998" w:author="Bryce Mihalevich" w:date="2016-02-25T12:09:00Z">
              <w:r w:rsidRPr="00BA7E44">
                <w:rPr>
                  <w:rFonts w:cs="Times New Roman"/>
                  <w:b/>
                  <w:w w:val="95"/>
                  <w:sz w:val="20"/>
                  <w:szCs w:val="20"/>
                  <w:rPrChange w:id="999" w:author="Bryce Mihalevich" w:date="2016-02-25T13:55:00Z">
                    <w:rPr>
                      <w:w w:val="95"/>
                    </w:rPr>
                  </w:rPrChange>
                </w:rPr>
                <w:t>15.90</w:t>
              </w:r>
            </w:ins>
          </w:p>
        </w:tc>
        <w:tc>
          <w:tcPr>
            <w:tcW w:w="676" w:type="pct"/>
            <w:tcBorders>
              <w:top w:val="single" w:sz="5" w:space="0" w:color="000000"/>
              <w:left w:val="single" w:sz="5" w:space="0" w:color="000000"/>
              <w:bottom w:val="single" w:sz="5" w:space="0" w:color="000000"/>
              <w:right w:val="single" w:sz="5" w:space="0" w:color="000000"/>
            </w:tcBorders>
          </w:tcPr>
          <w:p w14:paraId="4645533C" w14:textId="77777777" w:rsidR="00796097" w:rsidRPr="00BA7E44" w:rsidRDefault="00796097">
            <w:pPr>
              <w:jc w:val="center"/>
              <w:rPr>
                <w:ins w:id="1000" w:author="Bryce Mihalevich" w:date="2016-02-25T12:09:00Z"/>
                <w:rFonts w:eastAsia="Times New Roman" w:cs="Times New Roman"/>
                <w:b/>
                <w:sz w:val="20"/>
                <w:szCs w:val="20"/>
                <w:rPrChange w:id="1001" w:author="Bryce Mihalevich" w:date="2016-02-25T13:55:00Z">
                  <w:rPr>
                    <w:ins w:id="1002" w:author="Bryce Mihalevich" w:date="2016-02-25T12:09:00Z"/>
                    <w:rFonts w:eastAsia="Times New Roman" w:cs="Times New Roman"/>
                    <w:szCs w:val="20"/>
                  </w:rPr>
                </w:rPrChange>
              </w:rPr>
              <w:pPrChange w:id="1003" w:author="Bryce Mihalevich" w:date="2016-02-25T13:50:00Z">
                <w:pPr>
                  <w:pStyle w:val="TableParagraph"/>
                  <w:spacing w:before="35"/>
                  <w:ind w:left="488"/>
                </w:pPr>
              </w:pPrChange>
            </w:pPr>
            <w:ins w:id="1004" w:author="Bryce Mihalevich" w:date="2016-02-25T12:09:00Z">
              <w:r w:rsidRPr="00BA7E44">
                <w:rPr>
                  <w:rFonts w:cs="Times New Roman"/>
                  <w:b/>
                  <w:sz w:val="20"/>
                  <w:szCs w:val="20"/>
                  <w:rPrChange w:id="1005" w:author="Bryce Mihalevich" w:date="2016-02-25T13:55:00Z">
                    <w:rPr/>
                  </w:rPrChange>
                </w:rPr>
                <w:t>29-3485</w:t>
              </w:r>
            </w:ins>
          </w:p>
        </w:tc>
        <w:tc>
          <w:tcPr>
            <w:tcW w:w="1145" w:type="pct"/>
            <w:tcBorders>
              <w:top w:val="single" w:sz="5" w:space="0" w:color="000000"/>
              <w:left w:val="single" w:sz="5" w:space="0" w:color="000000"/>
              <w:bottom w:val="single" w:sz="5" w:space="0" w:color="000000"/>
              <w:right w:val="single" w:sz="5" w:space="0" w:color="000000"/>
            </w:tcBorders>
          </w:tcPr>
          <w:p w14:paraId="6C96F305" w14:textId="77777777" w:rsidR="00796097" w:rsidRPr="00BA7E44" w:rsidRDefault="00796097">
            <w:pPr>
              <w:jc w:val="center"/>
              <w:rPr>
                <w:ins w:id="1006" w:author="Bryce Mihalevich" w:date="2016-02-25T12:09:00Z"/>
                <w:rFonts w:eastAsia="Times New Roman" w:cs="Times New Roman"/>
                <w:b/>
                <w:sz w:val="20"/>
                <w:szCs w:val="20"/>
                <w:rPrChange w:id="1007" w:author="Bryce Mihalevich" w:date="2016-02-25T13:55:00Z">
                  <w:rPr>
                    <w:ins w:id="1008" w:author="Bryce Mihalevich" w:date="2016-02-25T12:09:00Z"/>
                    <w:rFonts w:eastAsia="Times New Roman" w:cs="Times New Roman"/>
                    <w:szCs w:val="20"/>
                  </w:rPr>
                </w:rPrChange>
              </w:rPr>
              <w:pPrChange w:id="1009" w:author="Bryce Mihalevich" w:date="2016-02-25T13:50:00Z">
                <w:pPr>
                  <w:pStyle w:val="TableParagraph"/>
                  <w:spacing w:before="35"/>
                  <w:ind w:left="49"/>
                </w:pPr>
              </w:pPrChange>
            </w:pPr>
            <w:ins w:id="1010" w:author="Bryce Mihalevich" w:date="2016-02-25T12:09:00Z">
              <w:r w:rsidRPr="00BA7E44">
                <w:rPr>
                  <w:rFonts w:cs="Times New Roman"/>
                  <w:b/>
                  <w:spacing w:val="-1"/>
                  <w:sz w:val="20"/>
                  <w:szCs w:val="20"/>
                  <w:rPrChange w:id="1011" w:author="Bryce Mihalevich" w:date="2016-02-25T13:55:00Z">
                    <w:rPr>
                      <w:spacing w:val="-1"/>
                    </w:rPr>
                  </w:rPrChange>
                </w:rPr>
                <w:t>Wildlife</w:t>
              </w:r>
            </w:ins>
          </w:p>
        </w:tc>
        <w:tc>
          <w:tcPr>
            <w:tcW w:w="782" w:type="pct"/>
            <w:tcBorders>
              <w:top w:val="single" w:sz="5" w:space="0" w:color="000000"/>
              <w:left w:val="single" w:sz="5" w:space="0" w:color="000000"/>
              <w:bottom w:val="single" w:sz="5" w:space="0" w:color="000000"/>
              <w:right w:val="single" w:sz="5" w:space="0" w:color="000000"/>
            </w:tcBorders>
          </w:tcPr>
          <w:p w14:paraId="75F5F8EE" w14:textId="77777777" w:rsidR="00796097" w:rsidRPr="00BA7E44" w:rsidRDefault="00796097">
            <w:pPr>
              <w:jc w:val="center"/>
              <w:rPr>
                <w:ins w:id="1012" w:author="Bryce Mihalevich" w:date="2016-02-25T12:09:00Z"/>
                <w:rFonts w:eastAsia="Times New Roman" w:cs="Times New Roman"/>
                <w:b/>
                <w:sz w:val="20"/>
                <w:szCs w:val="20"/>
                <w:rPrChange w:id="1013" w:author="Bryce Mihalevich" w:date="2016-02-25T13:55:00Z">
                  <w:rPr>
                    <w:ins w:id="1014" w:author="Bryce Mihalevich" w:date="2016-02-25T12:09:00Z"/>
                    <w:rFonts w:eastAsia="Times New Roman" w:cs="Times New Roman"/>
                    <w:szCs w:val="20"/>
                  </w:rPr>
                </w:rPrChange>
              </w:rPr>
              <w:pPrChange w:id="1015" w:author="Bryce Mihalevich" w:date="2016-02-25T13:50:00Z">
                <w:pPr>
                  <w:pStyle w:val="TableParagraph"/>
                  <w:spacing w:before="35"/>
                  <w:ind w:left="-2"/>
                </w:pPr>
              </w:pPrChange>
            </w:pPr>
            <w:ins w:id="1016" w:author="Bryce Mihalevich" w:date="2016-02-25T12:09:00Z">
              <w:r w:rsidRPr="00BA7E44">
                <w:rPr>
                  <w:rFonts w:cs="Times New Roman"/>
                  <w:b/>
                  <w:sz w:val="20"/>
                  <w:szCs w:val="20"/>
                  <w:rPrChange w:id="1017" w:author="Bryce Mihalevich" w:date="2016-02-25T13:55:00Z">
                    <w:rPr/>
                  </w:rPrChange>
                </w:rPr>
                <w:t>Diligence</w:t>
              </w:r>
            </w:ins>
          </w:p>
        </w:tc>
      </w:tr>
      <w:tr w:rsidR="00BA7E44" w:rsidRPr="00BA7E44" w14:paraId="5ADF2698" w14:textId="77777777" w:rsidTr="00BA7E44">
        <w:trPr>
          <w:trHeight w:hRule="exact" w:val="310"/>
          <w:jc w:val="center"/>
          <w:ins w:id="1018" w:author="Bryce Mihalevich" w:date="2016-02-25T12:09:00Z"/>
        </w:trPr>
        <w:tc>
          <w:tcPr>
            <w:tcW w:w="677" w:type="pct"/>
            <w:tcBorders>
              <w:top w:val="single" w:sz="5" w:space="0" w:color="000000"/>
              <w:left w:val="single" w:sz="5" w:space="0" w:color="000000"/>
              <w:bottom w:val="single" w:sz="5" w:space="0" w:color="000000"/>
              <w:right w:val="single" w:sz="5" w:space="0" w:color="000000"/>
            </w:tcBorders>
          </w:tcPr>
          <w:p w14:paraId="7136DD4C" w14:textId="77777777" w:rsidR="00796097" w:rsidRPr="00BA7E44" w:rsidRDefault="00796097">
            <w:pPr>
              <w:jc w:val="center"/>
              <w:rPr>
                <w:ins w:id="1019" w:author="Bryce Mihalevich" w:date="2016-02-25T12:09:00Z"/>
                <w:rFonts w:eastAsia="Times New Roman" w:cs="Times New Roman"/>
                <w:b/>
                <w:sz w:val="20"/>
                <w:szCs w:val="20"/>
                <w:rPrChange w:id="1020" w:author="Bryce Mihalevich" w:date="2016-02-25T13:55:00Z">
                  <w:rPr>
                    <w:ins w:id="1021" w:author="Bryce Mihalevich" w:date="2016-02-25T12:09:00Z"/>
                    <w:rFonts w:eastAsia="Times New Roman" w:cs="Times New Roman"/>
                    <w:szCs w:val="20"/>
                  </w:rPr>
                </w:rPrChange>
              </w:rPr>
              <w:pPrChange w:id="1022" w:author="Bryce Mihalevich" w:date="2016-02-25T13:50:00Z">
                <w:pPr>
                  <w:pStyle w:val="TableParagraph"/>
                  <w:spacing w:before="33"/>
                  <w:ind w:left="111"/>
                </w:pPr>
              </w:pPrChange>
            </w:pPr>
            <w:ins w:id="1023" w:author="Bryce Mihalevich" w:date="2016-02-25T12:09:00Z">
              <w:r w:rsidRPr="00BA7E44">
                <w:rPr>
                  <w:rFonts w:cs="Times New Roman"/>
                  <w:b/>
                  <w:sz w:val="20"/>
                  <w:szCs w:val="20"/>
                  <w:rPrChange w:id="1024" w:author="Bryce Mihalevich" w:date="2016-02-25T13:55:00Z">
                    <w:rPr/>
                  </w:rPrChange>
                </w:rPr>
                <w:t>Bear</w:t>
              </w:r>
              <w:r w:rsidRPr="00BA7E44">
                <w:rPr>
                  <w:rFonts w:cs="Times New Roman"/>
                  <w:b/>
                  <w:spacing w:val="-9"/>
                  <w:sz w:val="20"/>
                  <w:szCs w:val="20"/>
                  <w:rPrChange w:id="1025" w:author="Bryce Mihalevich" w:date="2016-02-25T13:55:00Z">
                    <w:rPr>
                      <w:spacing w:val="-9"/>
                    </w:rPr>
                  </w:rPrChange>
                </w:rPr>
                <w:t xml:space="preserve"> </w:t>
              </w:r>
              <w:r w:rsidRPr="00BA7E44">
                <w:rPr>
                  <w:rFonts w:cs="Times New Roman"/>
                  <w:b/>
                  <w:sz w:val="20"/>
                  <w:szCs w:val="20"/>
                  <w:rPrChange w:id="1026" w:author="Bryce Mihalevich" w:date="2016-02-25T13:55:00Z">
                    <w:rPr/>
                  </w:rPrChange>
                </w:rPr>
                <w:t>River</w:t>
              </w:r>
            </w:ins>
          </w:p>
        </w:tc>
        <w:tc>
          <w:tcPr>
            <w:tcW w:w="416" w:type="pct"/>
            <w:tcBorders>
              <w:top w:val="single" w:sz="5" w:space="0" w:color="000000"/>
              <w:left w:val="single" w:sz="5" w:space="0" w:color="000000"/>
              <w:bottom w:val="single" w:sz="5" w:space="0" w:color="000000"/>
              <w:right w:val="single" w:sz="5" w:space="0" w:color="000000"/>
            </w:tcBorders>
          </w:tcPr>
          <w:p w14:paraId="60D4AA6A" w14:textId="77777777" w:rsidR="00796097" w:rsidRPr="00BA7E44" w:rsidRDefault="00796097">
            <w:pPr>
              <w:jc w:val="center"/>
              <w:rPr>
                <w:ins w:id="1027" w:author="Bryce Mihalevich" w:date="2016-02-25T12:09:00Z"/>
                <w:rFonts w:eastAsia="Times New Roman" w:cs="Times New Roman"/>
                <w:b/>
                <w:sz w:val="20"/>
                <w:szCs w:val="20"/>
                <w:rPrChange w:id="1028" w:author="Bryce Mihalevich" w:date="2016-02-25T13:55:00Z">
                  <w:rPr>
                    <w:ins w:id="1029" w:author="Bryce Mihalevich" w:date="2016-02-25T12:09:00Z"/>
                    <w:rFonts w:eastAsia="Times New Roman" w:cs="Times New Roman"/>
                    <w:szCs w:val="20"/>
                  </w:rPr>
                </w:rPrChange>
              </w:rPr>
              <w:pPrChange w:id="1030" w:author="Bryce Mihalevich" w:date="2016-02-25T13:50:00Z">
                <w:pPr>
                  <w:pStyle w:val="TableParagraph"/>
                  <w:spacing w:before="33"/>
                  <w:ind w:left="152"/>
                </w:pPr>
              </w:pPrChange>
            </w:pPr>
            <w:ins w:id="1031" w:author="Bryce Mihalevich" w:date="2016-02-25T12:09:00Z">
              <w:r w:rsidRPr="00BA7E44">
                <w:rPr>
                  <w:rFonts w:cs="Times New Roman"/>
                  <w:b/>
                  <w:spacing w:val="1"/>
                  <w:sz w:val="20"/>
                  <w:szCs w:val="20"/>
                  <w:rPrChange w:id="1032" w:author="Bryce Mihalevich" w:date="2016-02-25T13:55:00Z">
                    <w:rPr>
                      <w:spacing w:val="1"/>
                    </w:rPr>
                  </w:rPrChange>
                </w:rPr>
                <w:t>1902</w:t>
              </w:r>
            </w:ins>
          </w:p>
        </w:tc>
        <w:tc>
          <w:tcPr>
            <w:tcW w:w="678" w:type="pct"/>
            <w:tcBorders>
              <w:top w:val="single" w:sz="5" w:space="0" w:color="000000"/>
              <w:left w:val="single" w:sz="5" w:space="0" w:color="000000"/>
              <w:bottom w:val="single" w:sz="5" w:space="0" w:color="000000"/>
              <w:right w:val="single" w:sz="5" w:space="0" w:color="000000"/>
            </w:tcBorders>
          </w:tcPr>
          <w:p w14:paraId="599A7D72" w14:textId="77777777" w:rsidR="00796097" w:rsidRPr="00BA7E44" w:rsidRDefault="00796097">
            <w:pPr>
              <w:jc w:val="center"/>
              <w:rPr>
                <w:ins w:id="1033" w:author="Bryce Mihalevich" w:date="2016-02-25T12:09:00Z"/>
                <w:rFonts w:eastAsia="Times New Roman" w:cs="Times New Roman"/>
                <w:b/>
                <w:sz w:val="20"/>
                <w:szCs w:val="20"/>
                <w:rPrChange w:id="1034" w:author="Bryce Mihalevich" w:date="2016-02-25T13:55:00Z">
                  <w:rPr>
                    <w:ins w:id="1035" w:author="Bryce Mihalevich" w:date="2016-02-25T12:09:00Z"/>
                    <w:rFonts w:eastAsia="Times New Roman" w:cs="Times New Roman"/>
                    <w:szCs w:val="20"/>
                  </w:rPr>
                </w:rPrChange>
              </w:rPr>
              <w:pPrChange w:id="1036" w:author="Bryce Mihalevich" w:date="2016-02-25T13:50:00Z">
                <w:pPr>
                  <w:pStyle w:val="TableParagraph"/>
                  <w:spacing w:before="33"/>
                  <w:ind w:left="508"/>
                </w:pPr>
              </w:pPrChange>
            </w:pPr>
            <w:ins w:id="1037" w:author="Bryce Mihalevich" w:date="2016-02-25T12:09:00Z">
              <w:r w:rsidRPr="00BA7E44">
                <w:rPr>
                  <w:rFonts w:cs="Times New Roman"/>
                  <w:b/>
                  <w:w w:val="95"/>
                  <w:sz w:val="20"/>
                  <w:szCs w:val="20"/>
                  <w:rPrChange w:id="1038" w:author="Bryce Mihalevich" w:date="2016-02-25T13:55:00Z">
                    <w:rPr>
                      <w:w w:val="95"/>
                    </w:rPr>
                  </w:rPrChange>
                </w:rPr>
                <w:t>2000.00</w:t>
              </w:r>
            </w:ins>
          </w:p>
        </w:tc>
        <w:tc>
          <w:tcPr>
            <w:tcW w:w="625" w:type="pct"/>
            <w:tcBorders>
              <w:top w:val="single" w:sz="5" w:space="0" w:color="000000"/>
              <w:left w:val="single" w:sz="5" w:space="0" w:color="000000"/>
              <w:bottom w:val="single" w:sz="5" w:space="0" w:color="000000"/>
              <w:right w:val="single" w:sz="5" w:space="0" w:color="000000"/>
            </w:tcBorders>
          </w:tcPr>
          <w:p w14:paraId="16CB6F8F" w14:textId="77777777" w:rsidR="00796097" w:rsidRPr="00BA7E44" w:rsidRDefault="00796097">
            <w:pPr>
              <w:jc w:val="center"/>
              <w:rPr>
                <w:ins w:id="1039" w:author="Bryce Mihalevich" w:date="2016-02-25T12:09:00Z"/>
                <w:rFonts w:eastAsia="Times New Roman" w:cs="Times New Roman"/>
                <w:b/>
                <w:sz w:val="20"/>
                <w:szCs w:val="20"/>
                <w:rPrChange w:id="1040" w:author="Bryce Mihalevich" w:date="2016-02-25T13:55:00Z">
                  <w:rPr>
                    <w:ins w:id="1041" w:author="Bryce Mihalevich" w:date="2016-02-25T12:09:00Z"/>
                    <w:rFonts w:eastAsia="Times New Roman" w:cs="Times New Roman"/>
                    <w:szCs w:val="20"/>
                  </w:rPr>
                </w:rPrChange>
              </w:rPr>
              <w:pPrChange w:id="1042" w:author="Bryce Mihalevich" w:date="2016-02-25T13:50:00Z">
                <w:pPr>
                  <w:pStyle w:val="TableParagraph"/>
                  <w:spacing w:before="33"/>
                  <w:ind w:right="-1"/>
                  <w:jc w:val="right"/>
                </w:pPr>
              </w:pPrChange>
            </w:pPr>
            <w:ins w:id="1043" w:author="Bryce Mihalevich" w:date="2016-02-25T12:09:00Z">
              <w:r w:rsidRPr="00BA7E44">
                <w:rPr>
                  <w:rFonts w:cs="Times New Roman"/>
                  <w:b/>
                  <w:w w:val="95"/>
                  <w:sz w:val="20"/>
                  <w:szCs w:val="20"/>
                  <w:rPrChange w:id="1044" w:author="Bryce Mihalevich" w:date="2016-02-25T13:55:00Z">
                    <w:rPr>
                      <w:w w:val="95"/>
                    </w:rPr>
                  </w:rPrChange>
                </w:rPr>
                <w:t>-</w:t>
              </w:r>
            </w:ins>
          </w:p>
        </w:tc>
        <w:tc>
          <w:tcPr>
            <w:tcW w:w="676" w:type="pct"/>
            <w:tcBorders>
              <w:top w:val="single" w:sz="5" w:space="0" w:color="000000"/>
              <w:left w:val="single" w:sz="5" w:space="0" w:color="000000"/>
              <w:bottom w:val="single" w:sz="5" w:space="0" w:color="000000"/>
              <w:right w:val="single" w:sz="5" w:space="0" w:color="000000"/>
            </w:tcBorders>
          </w:tcPr>
          <w:p w14:paraId="15837F11" w14:textId="77777777" w:rsidR="00796097" w:rsidRPr="00BA7E44" w:rsidRDefault="00796097">
            <w:pPr>
              <w:jc w:val="center"/>
              <w:rPr>
                <w:ins w:id="1045" w:author="Bryce Mihalevich" w:date="2016-02-25T12:09:00Z"/>
                <w:rFonts w:eastAsia="Times New Roman" w:cs="Times New Roman"/>
                <w:b/>
                <w:sz w:val="20"/>
                <w:szCs w:val="20"/>
                <w:rPrChange w:id="1046" w:author="Bryce Mihalevich" w:date="2016-02-25T13:55:00Z">
                  <w:rPr>
                    <w:ins w:id="1047" w:author="Bryce Mihalevich" w:date="2016-02-25T12:09:00Z"/>
                    <w:rFonts w:eastAsia="Times New Roman" w:cs="Times New Roman"/>
                    <w:szCs w:val="20"/>
                  </w:rPr>
                </w:rPrChange>
              </w:rPr>
              <w:pPrChange w:id="1048" w:author="Bryce Mihalevich" w:date="2016-02-25T13:50:00Z">
                <w:pPr>
                  <w:pStyle w:val="TableParagraph"/>
                  <w:spacing w:before="33"/>
                  <w:ind w:left="491" w:right="-2"/>
                </w:pPr>
              </w:pPrChange>
            </w:pPr>
            <w:ins w:id="1049" w:author="Bryce Mihalevich" w:date="2016-02-25T12:09:00Z">
              <w:r w:rsidRPr="00BA7E44">
                <w:rPr>
                  <w:rFonts w:cs="Times New Roman"/>
                  <w:b/>
                  <w:w w:val="95"/>
                  <w:sz w:val="20"/>
                  <w:szCs w:val="20"/>
                  <w:rPrChange w:id="1050" w:author="Bryce Mihalevich" w:date="2016-02-25T13:55:00Z">
                    <w:rPr>
                      <w:w w:val="95"/>
                    </w:rPr>
                  </w:rPrChange>
                </w:rPr>
                <w:t>29-3698</w:t>
              </w:r>
            </w:ins>
          </w:p>
        </w:tc>
        <w:tc>
          <w:tcPr>
            <w:tcW w:w="1145" w:type="pct"/>
            <w:tcBorders>
              <w:top w:val="single" w:sz="5" w:space="0" w:color="000000"/>
              <w:left w:val="single" w:sz="5" w:space="0" w:color="000000"/>
              <w:bottom w:val="single" w:sz="5" w:space="0" w:color="000000"/>
              <w:right w:val="single" w:sz="5" w:space="0" w:color="000000"/>
            </w:tcBorders>
          </w:tcPr>
          <w:p w14:paraId="70AE78E7" w14:textId="77777777" w:rsidR="00796097" w:rsidRPr="00BA7E44" w:rsidRDefault="00796097">
            <w:pPr>
              <w:jc w:val="center"/>
              <w:rPr>
                <w:ins w:id="1051" w:author="Bryce Mihalevich" w:date="2016-02-25T12:09:00Z"/>
                <w:rFonts w:eastAsia="Times New Roman" w:cs="Times New Roman"/>
                <w:b/>
                <w:sz w:val="20"/>
                <w:szCs w:val="20"/>
                <w:rPrChange w:id="1052" w:author="Bryce Mihalevich" w:date="2016-02-25T13:55:00Z">
                  <w:rPr>
                    <w:ins w:id="1053" w:author="Bryce Mihalevich" w:date="2016-02-25T12:09:00Z"/>
                    <w:rFonts w:eastAsia="Times New Roman" w:cs="Times New Roman"/>
                    <w:szCs w:val="20"/>
                  </w:rPr>
                </w:rPrChange>
              </w:rPr>
              <w:pPrChange w:id="1054" w:author="Bryce Mihalevich" w:date="2016-02-25T13:50:00Z">
                <w:pPr>
                  <w:pStyle w:val="TableParagraph"/>
                  <w:spacing w:before="33"/>
                  <w:ind w:left="49"/>
                </w:pPr>
              </w:pPrChange>
            </w:pPr>
            <w:ins w:id="1055" w:author="Bryce Mihalevich" w:date="2016-02-25T12:09:00Z">
              <w:r w:rsidRPr="00BA7E44">
                <w:rPr>
                  <w:rFonts w:cs="Times New Roman"/>
                  <w:b/>
                  <w:sz w:val="20"/>
                  <w:szCs w:val="20"/>
                  <w:rPrChange w:id="1056" w:author="Bryce Mihalevich" w:date="2016-02-25T13:55:00Z">
                    <w:rPr/>
                  </w:rPrChange>
                </w:rPr>
                <w:t>Irrigation</w:t>
              </w:r>
            </w:ins>
          </w:p>
        </w:tc>
        <w:tc>
          <w:tcPr>
            <w:tcW w:w="782" w:type="pct"/>
            <w:tcBorders>
              <w:top w:val="single" w:sz="5" w:space="0" w:color="000000"/>
              <w:left w:val="single" w:sz="5" w:space="0" w:color="000000"/>
              <w:bottom w:val="single" w:sz="5" w:space="0" w:color="000000"/>
              <w:right w:val="single" w:sz="5" w:space="0" w:color="000000"/>
            </w:tcBorders>
          </w:tcPr>
          <w:p w14:paraId="70612BED" w14:textId="77777777" w:rsidR="00796097" w:rsidRPr="00BA7E44" w:rsidRDefault="00796097">
            <w:pPr>
              <w:jc w:val="center"/>
              <w:rPr>
                <w:ins w:id="1057" w:author="Bryce Mihalevich" w:date="2016-02-25T12:09:00Z"/>
                <w:rFonts w:eastAsia="Times New Roman" w:cs="Times New Roman"/>
                <w:b/>
                <w:sz w:val="20"/>
                <w:szCs w:val="20"/>
                <w:rPrChange w:id="1058" w:author="Bryce Mihalevich" w:date="2016-02-25T13:55:00Z">
                  <w:rPr>
                    <w:ins w:id="1059" w:author="Bryce Mihalevich" w:date="2016-02-25T12:09:00Z"/>
                    <w:rFonts w:eastAsia="Times New Roman" w:cs="Times New Roman"/>
                    <w:szCs w:val="20"/>
                  </w:rPr>
                </w:rPrChange>
              </w:rPr>
              <w:pPrChange w:id="1060" w:author="Bryce Mihalevich" w:date="2016-02-25T13:50:00Z">
                <w:pPr>
                  <w:pStyle w:val="TableParagraph"/>
                  <w:spacing w:before="33"/>
                  <w:ind w:left="-2"/>
                </w:pPr>
              </w:pPrChange>
            </w:pPr>
            <w:ins w:id="1061" w:author="Bryce Mihalevich" w:date="2016-02-25T12:09:00Z">
              <w:r w:rsidRPr="00BA7E44">
                <w:rPr>
                  <w:rFonts w:cs="Times New Roman"/>
                  <w:b/>
                  <w:sz w:val="20"/>
                  <w:szCs w:val="20"/>
                  <w:rPrChange w:id="1062" w:author="Bryce Mihalevich" w:date="2016-02-25T13:55:00Z">
                    <w:rPr/>
                  </w:rPrChange>
                </w:rPr>
                <w:t>Diligence</w:t>
              </w:r>
            </w:ins>
          </w:p>
        </w:tc>
      </w:tr>
      <w:tr w:rsidR="00BA7E44" w:rsidRPr="00BA7E44" w14:paraId="6DF51BF3" w14:textId="77777777" w:rsidTr="00BA7E44">
        <w:trPr>
          <w:trHeight w:hRule="exact" w:val="470"/>
          <w:jc w:val="center"/>
          <w:ins w:id="1063" w:author="Bryce Mihalevich" w:date="2016-02-25T12:09:00Z"/>
        </w:trPr>
        <w:tc>
          <w:tcPr>
            <w:tcW w:w="677" w:type="pct"/>
            <w:tcBorders>
              <w:top w:val="single" w:sz="5" w:space="0" w:color="000000"/>
              <w:left w:val="single" w:sz="5" w:space="0" w:color="000000"/>
              <w:bottom w:val="single" w:sz="5" w:space="0" w:color="000000"/>
              <w:right w:val="single" w:sz="5" w:space="0" w:color="000000"/>
            </w:tcBorders>
          </w:tcPr>
          <w:p w14:paraId="3DD88D08" w14:textId="77777777" w:rsidR="00796097" w:rsidRPr="00BA7E44" w:rsidRDefault="00796097">
            <w:pPr>
              <w:jc w:val="center"/>
              <w:rPr>
                <w:ins w:id="1064" w:author="Bryce Mihalevich" w:date="2016-02-25T12:09:00Z"/>
                <w:rFonts w:eastAsia="Times New Roman" w:cs="Times New Roman"/>
                <w:sz w:val="20"/>
                <w:szCs w:val="20"/>
                <w:rPrChange w:id="1065" w:author="Bryce Mihalevich" w:date="2016-02-25T13:50:00Z">
                  <w:rPr>
                    <w:ins w:id="1066" w:author="Bryce Mihalevich" w:date="2016-02-25T12:09:00Z"/>
                    <w:rFonts w:eastAsia="Times New Roman" w:cs="Times New Roman"/>
                    <w:szCs w:val="20"/>
                  </w:rPr>
                </w:rPrChange>
              </w:rPr>
              <w:pPrChange w:id="1067" w:author="Bryce Mihalevich" w:date="2016-02-25T13:50:00Z">
                <w:pPr>
                  <w:pStyle w:val="TableParagraph"/>
                  <w:spacing w:line="237" w:lineRule="auto"/>
                  <w:ind w:left="296" w:right="190" w:hanging="104"/>
                </w:pPr>
              </w:pPrChange>
            </w:pPr>
            <w:ins w:id="1068" w:author="Bryce Mihalevich" w:date="2016-02-25T12:09:00Z">
              <w:r w:rsidRPr="00BA7E44">
                <w:rPr>
                  <w:rFonts w:cs="Times New Roman"/>
                  <w:spacing w:val="-1"/>
                  <w:w w:val="95"/>
                  <w:sz w:val="20"/>
                  <w:szCs w:val="20"/>
                  <w:rPrChange w:id="1069" w:author="Bryce Mihalevich" w:date="2016-02-25T13:50:00Z">
                    <w:rPr>
                      <w:spacing w:val="-1"/>
                      <w:w w:val="95"/>
                    </w:rPr>
                  </w:rPrChange>
                </w:rPr>
                <w:t>Unnamed</w:t>
              </w:r>
              <w:r w:rsidRPr="00BA7E44">
                <w:rPr>
                  <w:rFonts w:cs="Times New Roman"/>
                  <w:spacing w:val="24"/>
                  <w:w w:val="99"/>
                  <w:sz w:val="20"/>
                  <w:szCs w:val="20"/>
                  <w:rPrChange w:id="1070" w:author="Bryce Mihalevich" w:date="2016-02-25T13:50:00Z">
                    <w:rPr>
                      <w:spacing w:val="24"/>
                      <w:w w:val="99"/>
                    </w:rPr>
                  </w:rPrChange>
                </w:rPr>
                <w:t xml:space="preserve"> </w:t>
              </w:r>
              <w:r w:rsidRPr="00BA7E44">
                <w:rPr>
                  <w:rFonts w:cs="Times New Roman"/>
                  <w:sz w:val="20"/>
                  <w:szCs w:val="20"/>
                  <w:rPrChange w:id="1071" w:author="Bryce Mihalevich" w:date="2016-02-25T13:50:00Z">
                    <w:rPr/>
                  </w:rPrChange>
                </w:rPr>
                <w:t>Stream</w:t>
              </w:r>
            </w:ins>
          </w:p>
        </w:tc>
        <w:tc>
          <w:tcPr>
            <w:tcW w:w="416" w:type="pct"/>
            <w:tcBorders>
              <w:top w:val="single" w:sz="5" w:space="0" w:color="000000"/>
              <w:left w:val="single" w:sz="5" w:space="0" w:color="000000"/>
              <w:bottom w:val="single" w:sz="5" w:space="0" w:color="000000"/>
              <w:right w:val="single" w:sz="5" w:space="0" w:color="000000"/>
            </w:tcBorders>
          </w:tcPr>
          <w:p w14:paraId="37A73064" w14:textId="77777777" w:rsidR="00796097" w:rsidRPr="00BA7E44" w:rsidRDefault="00796097">
            <w:pPr>
              <w:jc w:val="center"/>
              <w:rPr>
                <w:ins w:id="1072" w:author="Bryce Mihalevich" w:date="2016-02-25T12:09:00Z"/>
                <w:rFonts w:eastAsia="Times New Roman" w:cs="Times New Roman"/>
                <w:sz w:val="20"/>
                <w:szCs w:val="20"/>
                <w:rPrChange w:id="1073" w:author="Bryce Mihalevich" w:date="2016-02-25T13:50:00Z">
                  <w:rPr>
                    <w:ins w:id="1074" w:author="Bryce Mihalevich" w:date="2016-02-25T12:09:00Z"/>
                    <w:rFonts w:eastAsia="Times New Roman" w:cs="Times New Roman"/>
                    <w:szCs w:val="20"/>
                  </w:rPr>
                </w:rPrChange>
              </w:rPr>
              <w:pPrChange w:id="1075" w:author="Bryce Mihalevich" w:date="2016-02-25T13:50:00Z">
                <w:pPr>
                  <w:pStyle w:val="TableParagraph"/>
                  <w:spacing w:before="107"/>
                  <w:ind w:left="152"/>
                </w:pPr>
              </w:pPrChange>
            </w:pPr>
            <w:ins w:id="1076" w:author="Bryce Mihalevich" w:date="2016-02-25T12:09:00Z">
              <w:r w:rsidRPr="00BA7E44">
                <w:rPr>
                  <w:rFonts w:cs="Times New Roman"/>
                  <w:spacing w:val="1"/>
                  <w:sz w:val="20"/>
                  <w:szCs w:val="20"/>
                  <w:rPrChange w:id="1077" w:author="Bryce Mihalevich" w:date="2016-02-25T13:50:00Z">
                    <w:rPr>
                      <w:spacing w:val="1"/>
                    </w:rPr>
                  </w:rPrChange>
                </w:rPr>
                <w:t>1902</w:t>
              </w:r>
            </w:ins>
          </w:p>
        </w:tc>
        <w:tc>
          <w:tcPr>
            <w:tcW w:w="678" w:type="pct"/>
            <w:tcBorders>
              <w:top w:val="single" w:sz="5" w:space="0" w:color="000000"/>
              <w:left w:val="single" w:sz="5" w:space="0" w:color="000000"/>
              <w:bottom w:val="single" w:sz="5" w:space="0" w:color="000000"/>
              <w:right w:val="single" w:sz="5" w:space="0" w:color="000000"/>
            </w:tcBorders>
          </w:tcPr>
          <w:p w14:paraId="23F846EB" w14:textId="77777777" w:rsidR="00796097" w:rsidRPr="00BA7E44" w:rsidRDefault="00796097">
            <w:pPr>
              <w:jc w:val="center"/>
              <w:rPr>
                <w:ins w:id="1078" w:author="Bryce Mihalevich" w:date="2016-02-25T12:09:00Z"/>
                <w:rFonts w:eastAsia="Times New Roman" w:cs="Times New Roman"/>
                <w:sz w:val="20"/>
                <w:szCs w:val="20"/>
                <w:rPrChange w:id="1079" w:author="Bryce Mihalevich" w:date="2016-02-25T13:50:00Z">
                  <w:rPr>
                    <w:ins w:id="1080" w:author="Bryce Mihalevich" w:date="2016-02-25T12:09:00Z"/>
                    <w:rFonts w:eastAsia="Times New Roman" w:cs="Times New Roman"/>
                    <w:szCs w:val="20"/>
                  </w:rPr>
                </w:rPrChange>
              </w:rPr>
              <w:pPrChange w:id="1081" w:author="Bryce Mihalevich" w:date="2016-02-25T13:50:00Z">
                <w:pPr>
                  <w:pStyle w:val="TableParagraph"/>
                  <w:spacing w:before="107"/>
                  <w:jc w:val="right"/>
                </w:pPr>
              </w:pPrChange>
            </w:pPr>
            <w:ins w:id="1082" w:author="Bryce Mihalevich" w:date="2016-02-25T12:09:00Z">
              <w:r w:rsidRPr="00BA7E44">
                <w:rPr>
                  <w:rFonts w:cs="Times New Roman"/>
                  <w:w w:val="95"/>
                  <w:sz w:val="20"/>
                  <w:szCs w:val="20"/>
                  <w:rPrChange w:id="1083" w:author="Bryce Mihalevich" w:date="2016-02-25T13:50:00Z">
                    <w:rPr>
                      <w:w w:val="95"/>
                    </w:rPr>
                  </w:rPrChange>
                </w:rPr>
                <w:t>0.28</w:t>
              </w:r>
            </w:ins>
          </w:p>
        </w:tc>
        <w:tc>
          <w:tcPr>
            <w:tcW w:w="625" w:type="pct"/>
            <w:tcBorders>
              <w:top w:val="single" w:sz="5" w:space="0" w:color="000000"/>
              <w:left w:val="single" w:sz="5" w:space="0" w:color="000000"/>
              <w:bottom w:val="single" w:sz="5" w:space="0" w:color="000000"/>
              <w:right w:val="single" w:sz="5" w:space="0" w:color="000000"/>
            </w:tcBorders>
          </w:tcPr>
          <w:p w14:paraId="06C57001" w14:textId="77777777" w:rsidR="00796097" w:rsidRPr="00BA7E44" w:rsidRDefault="00796097">
            <w:pPr>
              <w:jc w:val="center"/>
              <w:rPr>
                <w:ins w:id="1084" w:author="Bryce Mihalevich" w:date="2016-02-25T12:09:00Z"/>
                <w:rFonts w:eastAsia="Times New Roman" w:cs="Times New Roman"/>
                <w:sz w:val="20"/>
                <w:szCs w:val="20"/>
                <w:rPrChange w:id="1085" w:author="Bryce Mihalevich" w:date="2016-02-25T13:50:00Z">
                  <w:rPr>
                    <w:ins w:id="1086" w:author="Bryce Mihalevich" w:date="2016-02-25T12:09:00Z"/>
                    <w:rFonts w:eastAsia="Times New Roman" w:cs="Times New Roman"/>
                    <w:szCs w:val="20"/>
                  </w:rPr>
                </w:rPrChange>
              </w:rPr>
              <w:pPrChange w:id="1087" w:author="Bryce Mihalevich" w:date="2016-02-25T13:50:00Z">
                <w:pPr>
                  <w:pStyle w:val="TableParagraph"/>
                  <w:spacing w:before="107"/>
                  <w:ind w:left="618" w:right="-2"/>
                </w:pPr>
              </w:pPrChange>
            </w:pPr>
            <w:ins w:id="1088" w:author="Bryce Mihalevich" w:date="2016-02-25T12:09:00Z">
              <w:r w:rsidRPr="00BA7E44">
                <w:rPr>
                  <w:rFonts w:cs="Times New Roman"/>
                  <w:w w:val="95"/>
                  <w:sz w:val="20"/>
                  <w:szCs w:val="20"/>
                  <w:rPrChange w:id="1089" w:author="Bryce Mihalevich" w:date="2016-02-25T13:50:00Z">
                    <w:rPr>
                      <w:w w:val="95"/>
                    </w:rPr>
                  </w:rPrChange>
                </w:rPr>
                <w:t>0.002</w:t>
              </w:r>
            </w:ins>
          </w:p>
        </w:tc>
        <w:tc>
          <w:tcPr>
            <w:tcW w:w="676" w:type="pct"/>
            <w:tcBorders>
              <w:top w:val="single" w:sz="5" w:space="0" w:color="000000"/>
              <w:left w:val="single" w:sz="5" w:space="0" w:color="000000"/>
              <w:bottom w:val="single" w:sz="5" w:space="0" w:color="000000"/>
              <w:right w:val="single" w:sz="5" w:space="0" w:color="000000"/>
            </w:tcBorders>
          </w:tcPr>
          <w:p w14:paraId="5F66868A" w14:textId="77777777" w:rsidR="00796097" w:rsidRPr="00BA7E44" w:rsidRDefault="00796097">
            <w:pPr>
              <w:jc w:val="center"/>
              <w:rPr>
                <w:ins w:id="1090" w:author="Bryce Mihalevich" w:date="2016-02-25T12:09:00Z"/>
                <w:rFonts w:eastAsia="Times New Roman" w:cs="Times New Roman"/>
                <w:sz w:val="20"/>
                <w:szCs w:val="20"/>
                <w:rPrChange w:id="1091" w:author="Bryce Mihalevich" w:date="2016-02-25T13:50:00Z">
                  <w:rPr>
                    <w:ins w:id="1092" w:author="Bryce Mihalevich" w:date="2016-02-25T12:09:00Z"/>
                    <w:rFonts w:eastAsia="Times New Roman" w:cs="Times New Roman"/>
                    <w:szCs w:val="20"/>
                  </w:rPr>
                </w:rPrChange>
              </w:rPr>
              <w:pPrChange w:id="1093" w:author="Bryce Mihalevich" w:date="2016-02-25T13:50:00Z">
                <w:pPr>
                  <w:pStyle w:val="TableParagraph"/>
                  <w:spacing w:before="107"/>
                  <w:ind w:left="491" w:right="-4"/>
                </w:pPr>
              </w:pPrChange>
            </w:pPr>
            <w:ins w:id="1094" w:author="Bryce Mihalevich" w:date="2016-02-25T12:09:00Z">
              <w:r w:rsidRPr="00BA7E44">
                <w:rPr>
                  <w:rFonts w:cs="Times New Roman"/>
                  <w:sz w:val="20"/>
                  <w:szCs w:val="20"/>
                  <w:rPrChange w:id="1095" w:author="Bryce Mihalevich" w:date="2016-02-25T13:50:00Z">
                    <w:rPr/>
                  </w:rPrChange>
                </w:rPr>
                <w:t>29-3157</w:t>
              </w:r>
            </w:ins>
          </w:p>
        </w:tc>
        <w:tc>
          <w:tcPr>
            <w:tcW w:w="1145" w:type="pct"/>
            <w:tcBorders>
              <w:top w:val="single" w:sz="5" w:space="0" w:color="000000"/>
              <w:left w:val="single" w:sz="5" w:space="0" w:color="000000"/>
              <w:bottom w:val="single" w:sz="5" w:space="0" w:color="000000"/>
              <w:right w:val="single" w:sz="5" w:space="0" w:color="000000"/>
            </w:tcBorders>
          </w:tcPr>
          <w:p w14:paraId="7B445477" w14:textId="77777777" w:rsidR="00796097" w:rsidRPr="00BA7E44" w:rsidRDefault="00796097">
            <w:pPr>
              <w:jc w:val="center"/>
              <w:rPr>
                <w:ins w:id="1096" w:author="Bryce Mihalevich" w:date="2016-02-25T12:09:00Z"/>
                <w:rFonts w:eastAsia="Times New Roman" w:cs="Times New Roman"/>
                <w:sz w:val="20"/>
                <w:szCs w:val="20"/>
                <w:rPrChange w:id="1097" w:author="Bryce Mihalevich" w:date="2016-02-25T13:50:00Z">
                  <w:rPr>
                    <w:ins w:id="1098" w:author="Bryce Mihalevich" w:date="2016-02-25T12:09:00Z"/>
                    <w:rFonts w:eastAsia="Times New Roman" w:cs="Times New Roman"/>
                    <w:szCs w:val="20"/>
                  </w:rPr>
                </w:rPrChange>
              </w:rPr>
              <w:pPrChange w:id="1099" w:author="Bryce Mihalevich" w:date="2016-02-25T13:50:00Z">
                <w:pPr>
                  <w:pStyle w:val="TableParagraph"/>
                  <w:spacing w:before="107"/>
                  <w:ind w:left="49"/>
                </w:pPr>
              </w:pPrChange>
            </w:pPr>
            <w:ins w:id="1100" w:author="Bryce Mihalevich" w:date="2016-02-25T12:09:00Z">
              <w:r w:rsidRPr="00BA7E44">
                <w:rPr>
                  <w:rFonts w:cs="Times New Roman"/>
                  <w:sz w:val="20"/>
                  <w:szCs w:val="20"/>
                  <w:rPrChange w:id="1101" w:author="Bryce Mihalevich" w:date="2016-02-25T13:50:00Z">
                    <w:rPr/>
                  </w:rPrChange>
                </w:rPr>
                <w:t>Stock</w:t>
              </w:r>
            </w:ins>
          </w:p>
        </w:tc>
        <w:tc>
          <w:tcPr>
            <w:tcW w:w="782" w:type="pct"/>
            <w:tcBorders>
              <w:top w:val="single" w:sz="5" w:space="0" w:color="000000"/>
              <w:left w:val="single" w:sz="5" w:space="0" w:color="000000"/>
              <w:bottom w:val="single" w:sz="5" w:space="0" w:color="000000"/>
              <w:right w:val="single" w:sz="5" w:space="0" w:color="000000"/>
            </w:tcBorders>
          </w:tcPr>
          <w:p w14:paraId="07694E7F" w14:textId="77777777" w:rsidR="00796097" w:rsidRPr="00BA7E44" w:rsidRDefault="00796097">
            <w:pPr>
              <w:jc w:val="center"/>
              <w:rPr>
                <w:ins w:id="1102" w:author="Bryce Mihalevich" w:date="2016-02-25T12:09:00Z"/>
                <w:rFonts w:eastAsia="Times New Roman" w:cs="Times New Roman"/>
                <w:sz w:val="20"/>
                <w:szCs w:val="20"/>
                <w:rPrChange w:id="1103" w:author="Bryce Mihalevich" w:date="2016-02-25T13:50:00Z">
                  <w:rPr>
                    <w:ins w:id="1104" w:author="Bryce Mihalevich" w:date="2016-02-25T12:09:00Z"/>
                    <w:rFonts w:eastAsia="Times New Roman" w:cs="Times New Roman"/>
                    <w:szCs w:val="20"/>
                  </w:rPr>
                </w:rPrChange>
              </w:rPr>
              <w:pPrChange w:id="1105" w:author="Bryce Mihalevich" w:date="2016-02-25T13:50:00Z">
                <w:pPr>
                  <w:pStyle w:val="TableParagraph"/>
                  <w:spacing w:before="107"/>
                  <w:ind w:left="-2"/>
                </w:pPr>
              </w:pPrChange>
            </w:pPr>
            <w:ins w:id="1106" w:author="Bryce Mihalevich" w:date="2016-02-25T12:09:00Z">
              <w:r w:rsidRPr="00BA7E44">
                <w:rPr>
                  <w:rFonts w:cs="Times New Roman"/>
                  <w:spacing w:val="-1"/>
                  <w:sz w:val="20"/>
                  <w:szCs w:val="20"/>
                  <w:rPrChange w:id="1107" w:author="Bryce Mihalevich" w:date="2016-02-25T13:50:00Z">
                    <w:rPr>
                      <w:spacing w:val="-1"/>
                    </w:rPr>
                  </w:rPrChange>
                </w:rPr>
                <w:t>Diligence</w:t>
              </w:r>
            </w:ins>
          </w:p>
        </w:tc>
      </w:tr>
      <w:tr w:rsidR="00BA7E44" w:rsidRPr="00BA7E44" w14:paraId="6916732B" w14:textId="77777777" w:rsidTr="00BA7E44">
        <w:trPr>
          <w:trHeight w:hRule="exact" w:val="470"/>
          <w:jc w:val="center"/>
          <w:ins w:id="1108" w:author="Bryce Mihalevich" w:date="2016-02-25T12:09:00Z"/>
        </w:trPr>
        <w:tc>
          <w:tcPr>
            <w:tcW w:w="677" w:type="pct"/>
            <w:tcBorders>
              <w:top w:val="single" w:sz="5" w:space="0" w:color="000000"/>
              <w:left w:val="single" w:sz="5" w:space="0" w:color="000000"/>
              <w:bottom w:val="single" w:sz="5" w:space="0" w:color="000000"/>
              <w:right w:val="single" w:sz="5" w:space="0" w:color="000000"/>
            </w:tcBorders>
          </w:tcPr>
          <w:p w14:paraId="6F3E33DC" w14:textId="77777777" w:rsidR="00796097" w:rsidRPr="00BA7E44" w:rsidRDefault="00796097">
            <w:pPr>
              <w:jc w:val="center"/>
              <w:rPr>
                <w:ins w:id="1109" w:author="Bryce Mihalevich" w:date="2016-02-25T12:09:00Z"/>
                <w:rFonts w:eastAsia="Times New Roman" w:cs="Times New Roman"/>
                <w:sz w:val="20"/>
                <w:szCs w:val="20"/>
                <w:rPrChange w:id="1110" w:author="Bryce Mihalevich" w:date="2016-02-25T13:50:00Z">
                  <w:rPr>
                    <w:ins w:id="1111" w:author="Bryce Mihalevich" w:date="2016-02-25T12:09:00Z"/>
                    <w:rFonts w:eastAsia="Times New Roman" w:cs="Times New Roman"/>
                    <w:szCs w:val="20"/>
                  </w:rPr>
                </w:rPrChange>
              </w:rPr>
              <w:pPrChange w:id="1112" w:author="Bryce Mihalevich" w:date="2016-02-25T13:50:00Z">
                <w:pPr>
                  <w:pStyle w:val="TableParagraph"/>
                  <w:ind w:left="313" w:right="47" w:hanging="267"/>
                </w:pPr>
              </w:pPrChange>
            </w:pPr>
            <w:ins w:id="1113" w:author="Bryce Mihalevich" w:date="2016-02-25T12:09:00Z">
              <w:r w:rsidRPr="00BA7E44">
                <w:rPr>
                  <w:rFonts w:cs="Times New Roman"/>
                  <w:spacing w:val="-1"/>
                  <w:sz w:val="20"/>
                  <w:szCs w:val="20"/>
                  <w:rPrChange w:id="1114" w:author="Bryce Mihalevich" w:date="2016-02-25T13:50:00Z">
                    <w:rPr>
                      <w:spacing w:val="-1"/>
                    </w:rPr>
                  </w:rPrChange>
                </w:rPr>
                <w:t>Underground</w:t>
              </w:r>
              <w:r w:rsidRPr="00BA7E44">
                <w:rPr>
                  <w:rFonts w:cs="Times New Roman"/>
                  <w:spacing w:val="20"/>
                  <w:w w:val="99"/>
                  <w:sz w:val="20"/>
                  <w:szCs w:val="20"/>
                  <w:rPrChange w:id="1115" w:author="Bryce Mihalevich" w:date="2016-02-25T13:50:00Z">
                    <w:rPr>
                      <w:spacing w:val="20"/>
                      <w:w w:val="99"/>
                    </w:rPr>
                  </w:rPrChange>
                </w:rPr>
                <w:t xml:space="preserve"> </w:t>
              </w:r>
              <w:r w:rsidRPr="00BA7E44">
                <w:rPr>
                  <w:rFonts w:cs="Times New Roman"/>
                  <w:spacing w:val="-1"/>
                  <w:sz w:val="20"/>
                  <w:szCs w:val="20"/>
                  <w:rPrChange w:id="1116" w:author="Bryce Mihalevich" w:date="2016-02-25T13:50:00Z">
                    <w:rPr>
                      <w:spacing w:val="-1"/>
                    </w:rPr>
                  </w:rPrChange>
                </w:rPr>
                <w:t>Drains</w:t>
              </w:r>
            </w:ins>
          </w:p>
        </w:tc>
        <w:tc>
          <w:tcPr>
            <w:tcW w:w="416" w:type="pct"/>
            <w:tcBorders>
              <w:top w:val="single" w:sz="5" w:space="0" w:color="000000"/>
              <w:left w:val="single" w:sz="5" w:space="0" w:color="000000"/>
              <w:bottom w:val="single" w:sz="5" w:space="0" w:color="000000"/>
              <w:right w:val="single" w:sz="5" w:space="0" w:color="000000"/>
            </w:tcBorders>
          </w:tcPr>
          <w:p w14:paraId="40585F0E" w14:textId="77777777" w:rsidR="00796097" w:rsidRPr="00BA7E44" w:rsidRDefault="00796097">
            <w:pPr>
              <w:jc w:val="center"/>
              <w:rPr>
                <w:ins w:id="1117" w:author="Bryce Mihalevich" w:date="2016-02-25T12:09:00Z"/>
                <w:rFonts w:eastAsia="Times New Roman" w:cs="Times New Roman"/>
                <w:sz w:val="20"/>
                <w:szCs w:val="20"/>
                <w:rPrChange w:id="1118" w:author="Bryce Mihalevich" w:date="2016-02-25T13:50:00Z">
                  <w:rPr>
                    <w:ins w:id="1119" w:author="Bryce Mihalevich" w:date="2016-02-25T12:09:00Z"/>
                    <w:rFonts w:eastAsia="Times New Roman" w:cs="Times New Roman"/>
                    <w:szCs w:val="20"/>
                  </w:rPr>
                </w:rPrChange>
              </w:rPr>
              <w:pPrChange w:id="1120" w:author="Bryce Mihalevich" w:date="2016-02-25T13:50:00Z">
                <w:pPr>
                  <w:pStyle w:val="TableParagraph"/>
                  <w:spacing w:before="107"/>
                  <w:ind w:left="152"/>
                </w:pPr>
              </w:pPrChange>
            </w:pPr>
            <w:ins w:id="1121" w:author="Bryce Mihalevich" w:date="2016-02-25T12:09:00Z">
              <w:r w:rsidRPr="00BA7E44">
                <w:rPr>
                  <w:rFonts w:cs="Times New Roman"/>
                  <w:spacing w:val="1"/>
                  <w:sz w:val="20"/>
                  <w:szCs w:val="20"/>
                  <w:rPrChange w:id="1122" w:author="Bryce Mihalevich" w:date="2016-02-25T13:50:00Z">
                    <w:rPr>
                      <w:spacing w:val="1"/>
                    </w:rPr>
                  </w:rPrChange>
                </w:rPr>
                <w:t>1920</w:t>
              </w:r>
            </w:ins>
          </w:p>
        </w:tc>
        <w:tc>
          <w:tcPr>
            <w:tcW w:w="678" w:type="pct"/>
            <w:tcBorders>
              <w:top w:val="single" w:sz="5" w:space="0" w:color="000000"/>
              <w:left w:val="single" w:sz="5" w:space="0" w:color="000000"/>
              <w:bottom w:val="single" w:sz="5" w:space="0" w:color="000000"/>
              <w:right w:val="single" w:sz="5" w:space="0" w:color="000000"/>
            </w:tcBorders>
          </w:tcPr>
          <w:p w14:paraId="194377BA" w14:textId="77777777" w:rsidR="00796097" w:rsidRPr="00BA7E44" w:rsidRDefault="00796097">
            <w:pPr>
              <w:jc w:val="center"/>
              <w:rPr>
                <w:ins w:id="1123" w:author="Bryce Mihalevich" w:date="2016-02-25T12:09:00Z"/>
                <w:rFonts w:eastAsia="Times New Roman" w:cs="Times New Roman"/>
                <w:sz w:val="20"/>
                <w:szCs w:val="20"/>
                <w:rPrChange w:id="1124" w:author="Bryce Mihalevich" w:date="2016-02-25T13:50:00Z">
                  <w:rPr>
                    <w:ins w:id="1125" w:author="Bryce Mihalevich" w:date="2016-02-25T12:09:00Z"/>
                    <w:rFonts w:eastAsia="Times New Roman" w:cs="Times New Roman"/>
                    <w:szCs w:val="20"/>
                  </w:rPr>
                </w:rPrChange>
              </w:rPr>
              <w:pPrChange w:id="1126" w:author="Bryce Mihalevich" w:date="2016-02-25T13:50:00Z">
                <w:pPr>
                  <w:pStyle w:val="TableParagraph"/>
                  <w:spacing w:before="107"/>
                  <w:jc w:val="right"/>
                </w:pPr>
              </w:pPrChange>
            </w:pPr>
            <w:ins w:id="1127" w:author="Bryce Mihalevich" w:date="2016-02-25T12:09:00Z">
              <w:r w:rsidRPr="00BA7E44">
                <w:rPr>
                  <w:rFonts w:cs="Times New Roman"/>
                  <w:w w:val="95"/>
                  <w:sz w:val="20"/>
                  <w:szCs w:val="20"/>
                  <w:rPrChange w:id="1128" w:author="Bryce Mihalevich" w:date="2016-02-25T13:50:00Z">
                    <w:rPr>
                      <w:w w:val="95"/>
                    </w:rPr>
                  </w:rPrChange>
                </w:rPr>
                <w:t>0.86</w:t>
              </w:r>
            </w:ins>
          </w:p>
        </w:tc>
        <w:tc>
          <w:tcPr>
            <w:tcW w:w="625" w:type="pct"/>
            <w:tcBorders>
              <w:top w:val="single" w:sz="5" w:space="0" w:color="000000"/>
              <w:left w:val="single" w:sz="5" w:space="0" w:color="000000"/>
              <w:bottom w:val="single" w:sz="5" w:space="0" w:color="000000"/>
              <w:right w:val="single" w:sz="5" w:space="0" w:color="000000"/>
            </w:tcBorders>
          </w:tcPr>
          <w:p w14:paraId="4C54D3AA" w14:textId="77777777" w:rsidR="00796097" w:rsidRPr="00BA7E44" w:rsidRDefault="00796097">
            <w:pPr>
              <w:jc w:val="center"/>
              <w:rPr>
                <w:ins w:id="1129" w:author="Bryce Mihalevich" w:date="2016-02-25T12:09:00Z"/>
                <w:rFonts w:eastAsia="Times New Roman" w:cs="Times New Roman"/>
                <w:sz w:val="20"/>
                <w:szCs w:val="20"/>
                <w:rPrChange w:id="1130" w:author="Bryce Mihalevich" w:date="2016-02-25T13:50:00Z">
                  <w:rPr>
                    <w:ins w:id="1131" w:author="Bryce Mihalevich" w:date="2016-02-25T12:09:00Z"/>
                    <w:rFonts w:eastAsia="Times New Roman" w:cs="Times New Roman"/>
                    <w:szCs w:val="20"/>
                  </w:rPr>
                </w:rPrChange>
              </w:rPr>
              <w:pPrChange w:id="1132" w:author="Bryce Mihalevich" w:date="2016-02-25T13:50:00Z">
                <w:pPr>
                  <w:pStyle w:val="TableParagraph"/>
                  <w:spacing w:before="107"/>
                  <w:ind w:right="-2"/>
                  <w:jc w:val="right"/>
                </w:pPr>
              </w:pPrChange>
            </w:pPr>
            <w:ins w:id="1133" w:author="Bryce Mihalevich" w:date="2016-02-25T12:09:00Z">
              <w:r w:rsidRPr="00BA7E44">
                <w:rPr>
                  <w:rFonts w:cs="Times New Roman"/>
                  <w:w w:val="95"/>
                  <w:sz w:val="20"/>
                  <w:szCs w:val="20"/>
                  <w:rPrChange w:id="1134" w:author="Bryce Mihalevich" w:date="2016-02-25T13:50:00Z">
                    <w:rPr>
                      <w:w w:val="95"/>
                    </w:rPr>
                  </w:rPrChange>
                </w:rPr>
                <w:t>0.01</w:t>
              </w:r>
            </w:ins>
          </w:p>
        </w:tc>
        <w:tc>
          <w:tcPr>
            <w:tcW w:w="676" w:type="pct"/>
            <w:tcBorders>
              <w:top w:val="single" w:sz="5" w:space="0" w:color="000000"/>
              <w:left w:val="single" w:sz="5" w:space="0" w:color="000000"/>
              <w:bottom w:val="single" w:sz="5" w:space="0" w:color="000000"/>
              <w:right w:val="single" w:sz="5" w:space="0" w:color="000000"/>
            </w:tcBorders>
          </w:tcPr>
          <w:p w14:paraId="6D490A54" w14:textId="77777777" w:rsidR="00796097" w:rsidRPr="00BA7E44" w:rsidRDefault="00796097">
            <w:pPr>
              <w:jc w:val="center"/>
              <w:rPr>
                <w:ins w:id="1135" w:author="Bryce Mihalevich" w:date="2016-02-25T12:09:00Z"/>
                <w:rFonts w:eastAsia="Times New Roman" w:cs="Times New Roman"/>
                <w:sz w:val="20"/>
                <w:szCs w:val="20"/>
                <w:rPrChange w:id="1136" w:author="Bryce Mihalevich" w:date="2016-02-25T13:50:00Z">
                  <w:rPr>
                    <w:ins w:id="1137" w:author="Bryce Mihalevich" w:date="2016-02-25T12:09:00Z"/>
                    <w:rFonts w:eastAsia="Times New Roman" w:cs="Times New Roman"/>
                    <w:szCs w:val="20"/>
                  </w:rPr>
                </w:rPrChange>
              </w:rPr>
              <w:pPrChange w:id="1138" w:author="Bryce Mihalevich" w:date="2016-02-25T13:50:00Z">
                <w:pPr>
                  <w:pStyle w:val="TableParagraph"/>
                  <w:spacing w:before="107"/>
                  <w:ind w:left="591" w:right="-4"/>
                </w:pPr>
              </w:pPrChange>
            </w:pPr>
            <w:ins w:id="1139" w:author="Bryce Mihalevich" w:date="2016-02-25T12:09:00Z">
              <w:r w:rsidRPr="00BA7E44">
                <w:rPr>
                  <w:rFonts w:cs="Times New Roman"/>
                  <w:sz w:val="20"/>
                  <w:szCs w:val="20"/>
                  <w:rPrChange w:id="1140" w:author="Bryce Mihalevich" w:date="2016-02-25T13:50:00Z">
                    <w:rPr/>
                  </w:rPrChange>
                </w:rPr>
                <w:t>29-770</w:t>
              </w:r>
            </w:ins>
          </w:p>
        </w:tc>
        <w:tc>
          <w:tcPr>
            <w:tcW w:w="1145" w:type="pct"/>
            <w:tcBorders>
              <w:top w:val="single" w:sz="5" w:space="0" w:color="000000"/>
              <w:left w:val="single" w:sz="5" w:space="0" w:color="000000"/>
              <w:bottom w:val="single" w:sz="5" w:space="0" w:color="000000"/>
              <w:right w:val="single" w:sz="5" w:space="0" w:color="000000"/>
            </w:tcBorders>
          </w:tcPr>
          <w:p w14:paraId="261E3619" w14:textId="77777777" w:rsidR="00796097" w:rsidRPr="00BA7E44" w:rsidRDefault="00796097">
            <w:pPr>
              <w:jc w:val="center"/>
              <w:rPr>
                <w:ins w:id="1141" w:author="Bryce Mihalevich" w:date="2016-02-25T12:09:00Z"/>
                <w:rFonts w:eastAsia="Times New Roman" w:cs="Times New Roman"/>
                <w:sz w:val="20"/>
                <w:szCs w:val="20"/>
                <w:rPrChange w:id="1142" w:author="Bryce Mihalevich" w:date="2016-02-25T13:50:00Z">
                  <w:rPr>
                    <w:ins w:id="1143" w:author="Bryce Mihalevich" w:date="2016-02-25T12:09:00Z"/>
                    <w:rFonts w:eastAsia="Times New Roman" w:cs="Times New Roman"/>
                    <w:szCs w:val="20"/>
                  </w:rPr>
                </w:rPrChange>
              </w:rPr>
              <w:pPrChange w:id="1144" w:author="Bryce Mihalevich" w:date="2016-02-25T13:50:00Z">
                <w:pPr>
                  <w:pStyle w:val="TableParagraph"/>
                  <w:spacing w:before="107"/>
                  <w:ind w:left="49"/>
                </w:pPr>
              </w:pPrChange>
            </w:pPr>
            <w:ins w:id="1145" w:author="Bryce Mihalevich" w:date="2016-02-25T12:09:00Z">
              <w:r w:rsidRPr="00BA7E44">
                <w:rPr>
                  <w:rFonts w:cs="Times New Roman"/>
                  <w:sz w:val="20"/>
                  <w:szCs w:val="20"/>
                  <w:rPrChange w:id="1146" w:author="Bryce Mihalevich" w:date="2016-02-25T13:50:00Z">
                    <w:rPr/>
                  </w:rPrChange>
                </w:rPr>
                <w:t>Stock</w:t>
              </w:r>
            </w:ins>
          </w:p>
        </w:tc>
        <w:tc>
          <w:tcPr>
            <w:tcW w:w="782" w:type="pct"/>
            <w:tcBorders>
              <w:top w:val="single" w:sz="5" w:space="0" w:color="000000"/>
              <w:left w:val="single" w:sz="5" w:space="0" w:color="000000"/>
              <w:bottom w:val="single" w:sz="5" w:space="0" w:color="000000"/>
              <w:right w:val="single" w:sz="5" w:space="0" w:color="000000"/>
            </w:tcBorders>
          </w:tcPr>
          <w:p w14:paraId="700E210A" w14:textId="77777777" w:rsidR="00796097" w:rsidRPr="00BA7E44" w:rsidRDefault="00796097">
            <w:pPr>
              <w:jc w:val="center"/>
              <w:rPr>
                <w:ins w:id="1147" w:author="Bryce Mihalevich" w:date="2016-02-25T12:09:00Z"/>
                <w:rFonts w:eastAsia="Times New Roman" w:cs="Times New Roman"/>
                <w:sz w:val="20"/>
                <w:szCs w:val="20"/>
                <w:rPrChange w:id="1148" w:author="Bryce Mihalevich" w:date="2016-02-25T13:50:00Z">
                  <w:rPr>
                    <w:ins w:id="1149" w:author="Bryce Mihalevich" w:date="2016-02-25T12:09:00Z"/>
                    <w:rFonts w:eastAsia="Times New Roman" w:cs="Times New Roman"/>
                    <w:szCs w:val="20"/>
                  </w:rPr>
                </w:rPrChange>
              </w:rPr>
              <w:pPrChange w:id="1150" w:author="Bryce Mihalevich" w:date="2016-02-25T13:50:00Z">
                <w:pPr>
                  <w:pStyle w:val="TableParagraph"/>
                  <w:ind w:left="-2" w:right="275"/>
                </w:pPr>
              </w:pPrChange>
            </w:pPr>
            <w:ins w:id="1151" w:author="Bryce Mihalevich" w:date="2016-02-25T12:09:00Z">
              <w:r w:rsidRPr="00BA7E44">
                <w:rPr>
                  <w:rFonts w:cs="Times New Roman"/>
                  <w:spacing w:val="-1"/>
                  <w:sz w:val="20"/>
                  <w:szCs w:val="20"/>
                  <w:rPrChange w:id="1152" w:author="Bryce Mihalevich" w:date="2016-02-25T13:50:00Z">
                    <w:rPr>
                      <w:spacing w:val="-1"/>
                    </w:rPr>
                  </w:rPrChange>
                </w:rPr>
                <w:t>Underground</w:t>
              </w:r>
              <w:r w:rsidRPr="00BA7E44">
                <w:rPr>
                  <w:rFonts w:cs="Times New Roman"/>
                  <w:spacing w:val="20"/>
                  <w:w w:val="99"/>
                  <w:sz w:val="20"/>
                  <w:szCs w:val="20"/>
                  <w:rPrChange w:id="1153" w:author="Bryce Mihalevich" w:date="2016-02-25T13:50:00Z">
                    <w:rPr>
                      <w:spacing w:val="20"/>
                      <w:w w:val="99"/>
                    </w:rPr>
                  </w:rPrChange>
                </w:rPr>
                <w:t xml:space="preserve"> </w:t>
              </w:r>
              <w:r w:rsidRPr="00BA7E44">
                <w:rPr>
                  <w:rFonts w:cs="Times New Roman"/>
                  <w:sz w:val="20"/>
                  <w:szCs w:val="20"/>
                  <w:rPrChange w:id="1154" w:author="Bryce Mihalevich" w:date="2016-02-25T13:50:00Z">
                    <w:rPr/>
                  </w:rPrChange>
                </w:rPr>
                <w:t>claim</w:t>
              </w:r>
            </w:ins>
          </w:p>
        </w:tc>
      </w:tr>
      <w:tr w:rsidR="00BA7E44" w:rsidRPr="00BA7E44" w14:paraId="776EEF37" w14:textId="77777777" w:rsidTr="00BA7E44">
        <w:trPr>
          <w:trHeight w:hRule="exact" w:val="471"/>
          <w:jc w:val="center"/>
          <w:ins w:id="1155" w:author="Bryce Mihalevich" w:date="2016-02-25T12:09:00Z"/>
        </w:trPr>
        <w:tc>
          <w:tcPr>
            <w:tcW w:w="677" w:type="pct"/>
            <w:tcBorders>
              <w:top w:val="single" w:sz="5" w:space="0" w:color="000000"/>
              <w:left w:val="single" w:sz="5" w:space="0" w:color="000000"/>
              <w:bottom w:val="single" w:sz="5" w:space="0" w:color="000000"/>
              <w:right w:val="single" w:sz="5" w:space="0" w:color="000000"/>
            </w:tcBorders>
          </w:tcPr>
          <w:p w14:paraId="1D4D2040" w14:textId="77777777" w:rsidR="00796097" w:rsidRPr="00BA7E44" w:rsidRDefault="00796097">
            <w:pPr>
              <w:jc w:val="center"/>
              <w:rPr>
                <w:ins w:id="1156" w:author="Bryce Mihalevich" w:date="2016-02-25T12:09:00Z"/>
                <w:rFonts w:eastAsia="Times New Roman" w:cs="Times New Roman"/>
                <w:sz w:val="20"/>
                <w:szCs w:val="20"/>
                <w:rPrChange w:id="1157" w:author="Bryce Mihalevich" w:date="2016-02-25T13:50:00Z">
                  <w:rPr>
                    <w:ins w:id="1158" w:author="Bryce Mihalevich" w:date="2016-02-25T12:09:00Z"/>
                    <w:rFonts w:eastAsia="Times New Roman" w:cs="Times New Roman"/>
                    <w:szCs w:val="20"/>
                  </w:rPr>
                </w:rPrChange>
              </w:rPr>
              <w:pPrChange w:id="1159" w:author="Bryce Mihalevich" w:date="2016-02-25T13:50:00Z">
                <w:pPr>
                  <w:pStyle w:val="TableParagraph"/>
                  <w:ind w:left="313" w:right="273" w:hanging="39"/>
                </w:pPr>
              </w:pPrChange>
            </w:pPr>
            <w:ins w:id="1160" w:author="Bryce Mihalevich" w:date="2016-02-25T12:09:00Z">
              <w:r w:rsidRPr="00BA7E44">
                <w:rPr>
                  <w:rFonts w:cs="Times New Roman"/>
                  <w:spacing w:val="-1"/>
                  <w:sz w:val="20"/>
                  <w:szCs w:val="20"/>
                  <w:rPrChange w:id="1161" w:author="Bryce Mihalevich" w:date="2016-02-25T13:50:00Z">
                    <w:rPr>
                      <w:spacing w:val="-1"/>
                    </w:rPr>
                  </w:rPrChange>
                </w:rPr>
                <w:t>Surface</w:t>
              </w:r>
              <w:r w:rsidRPr="00BA7E44">
                <w:rPr>
                  <w:rFonts w:cs="Times New Roman"/>
                  <w:spacing w:val="26"/>
                  <w:w w:val="99"/>
                  <w:sz w:val="20"/>
                  <w:szCs w:val="20"/>
                  <w:rPrChange w:id="1162" w:author="Bryce Mihalevich" w:date="2016-02-25T13:50:00Z">
                    <w:rPr>
                      <w:spacing w:val="26"/>
                      <w:w w:val="99"/>
                    </w:rPr>
                  </w:rPrChange>
                </w:rPr>
                <w:t xml:space="preserve"> </w:t>
              </w:r>
              <w:r w:rsidRPr="00BA7E44">
                <w:rPr>
                  <w:rFonts w:cs="Times New Roman"/>
                  <w:spacing w:val="-1"/>
                  <w:sz w:val="20"/>
                  <w:szCs w:val="20"/>
                  <w:rPrChange w:id="1163" w:author="Bryce Mihalevich" w:date="2016-02-25T13:50:00Z">
                    <w:rPr>
                      <w:spacing w:val="-1"/>
                    </w:rPr>
                  </w:rPrChange>
                </w:rPr>
                <w:t>Drains</w:t>
              </w:r>
            </w:ins>
          </w:p>
        </w:tc>
        <w:tc>
          <w:tcPr>
            <w:tcW w:w="416" w:type="pct"/>
            <w:tcBorders>
              <w:top w:val="single" w:sz="5" w:space="0" w:color="000000"/>
              <w:left w:val="single" w:sz="5" w:space="0" w:color="000000"/>
              <w:bottom w:val="single" w:sz="5" w:space="0" w:color="000000"/>
              <w:right w:val="single" w:sz="5" w:space="0" w:color="000000"/>
            </w:tcBorders>
          </w:tcPr>
          <w:p w14:paraId="32DAF2BF" w14:textId="77777777" w:rsidR="00796097" w:rsidRPr="00BA7E44" w:rsidRDefault="00796097">
            <w:pPr>
              <w:jc w:val="center"/>
              <w:rPr>
                <w:ins w:id="1164" w:author="Bryce Mihalevich" w:date="2016-02-25T12:09:00Z"/>
                <w:rFonts w:eastAsia="Times New Roman" w:cs="Times New Roman"/>
                <w:sz w:val="20"/>
                <w:szCs w:val="20"/>
                <w:rPrChange w:id="1165" w:author="Bryce Mihalevich" w:date="2016-02-25T13:50:00Z">
                  <w:rPr>
                    <w:ins w:id="1166" w:author="Bryce Mihalevich" w:date="2016-02-25T12:09:00Z"/>
                    <w:rFonts w:eastAsia="Times New Roman" w:cs="Times New Roman"/>
                    <w:szCs w:val="20"/>
                  </w:rPr>
                </w:rPrChange>
              </w:rPr>
              <w:pPrChange w:id="1167" w:author="Bryce Mihalevich" w:date="2016-02-25T13:50:00Z">
                <w:pPr>
                  <w:pStyle w:val="TableParagraph"/>
                  <w:spacing w:before="108"/>
                  <w:ind w:left="152"/>
                </w:pPr>
              </w:pPrChange>
            </w:pPr>
            <w:ins w:id="1168" w:author="Bryce Mihalevich" w:date="2016-02-25T12:09:00Z">
              <w:r w:rsidRPr="00BA7E44">
                <w:rPr>
                  <w:rFonts w:cs="Times New Roman"/>
                  <w:i/>
                  <w:spacing w:val="1"/>
                  <w:sz w:val="20"/>
                  <w:szCs w:val="20"/>
                  <w:rPrChange w:id="1169" w:author="Bryce Mihalevich" w:date="2016-02-25T13:50:00Z">
                    <w:rPr>
                      <w:i/>
                      <w:spacing w:val="1"/>
                    </w:rPr>
                  </w:rPrChange>
                </w:rPr>
                <w:t>1907</w:t>
              </w:r>
            </w:ins>
          </w:p>
        </w:tc>
        <w:tc>
          <w:tcPr>
            <w:tcW w:w="678" w:type="pct"/>
            <w:tcBorders>
              <w:top w:val="single" w:sz="5" w:space="0" w:color="000000"/>
              <w:left w:val="single" w:sz="5" w:space="0" w:color="000000"/>
              <w:bottom w:val="single" w:sz="5" w:space="0" w:color="000000"/>
              <w:right w:val="single" w:sz="5" w:space="0" w:color="000000"/>
            </w:tcBorders>
          </w:tcPr>
          <w:p w14:paraId="149F4568" w14:textId="77777777" w:rsidR="00796097" w:rsidRPr="00BA7E44" w:rsidRDefault="00796097">
            <w:pPr>
              <w:jc w:val="center"/>
              <w:rPr>
                <w:ins w:id="1170" w:author="Bryce Mihalevich" w:date="2016-02-25T12:09:00Z"/>
                <w:rFonts w:eastAsia="Times New Roman" w:cs="Times New Roman"/>
                <w:sz w:val="20"/>
                <w:szCs w:val="20"/>
                <w:rPrChange w:id="1171" w:author="Bryce Mihalevich" w:date="2016-02-25T13:50:00Z">
                  <w:rPr>
                    <w:ins w:id="1172" w:author="Bryce Mihalevich" w:date="2016-02-25T12:09:00Z"/>
                    <w:rFonts w:eastAsia="Times New Roman" w:cs="Times New Roman"/>
                    <w:szCs w:val="20"/>
                  </w:rPr>
                </w:rPrChange>
              </w:rPr>
              <w:pPrChange w:id="1173" w:author="Bryce Mihalevich" w:date="2016-02-25T13:50:00Z">
                <w:pPr>
                  <w:pStyle w:val="TableParagraph"/>
                  <w:spacing w:line="223" w:lineRule="exact"/>
                  <w:ind w:left="707"/>
                </w:pPr>
              </w:pPrChange>
            </w:pPr>
            <w:ins w:id="1174" w:author="Bryce Mihalevich" w:date="2016-02-25T12:09:00Z">
              <w:r w:rsidRPr="00BA7E44">
                <w:rPr>
                  <w:rFonts w:cs="Times New Roman"/>
                  <w:i/>
                  <w:sz w:val="20"/>
                  <w:szCs w:val="20"/>
                  <w:rPrChange w:id="1175" w:author="Bryce Mihalevich" w:date="2016-02-25T13:50:00Z">
                    <w:rPr>
                      <w:i/>
                    </w:rPr>
                  </w:rPrChange>
                </w:rPr>
                <w:t>20.52</w:t>
              </w:r>
            </w:ins>
          </w:p>
          <w:p w14:paraId="3D366D37" w14:textId="77777777" w:rsidR="00796097" w:rsidRPr="00BA7E44" w:rsidRDefault="00796097">
            <w:pPr>
              <w:jc w:val="center"/>
              <w:rPr>
                <w:ins w:id="1176" w:author="Bryce Mihalevich" w:date="2016-02-25T12:09:00Z"/>
                <w:rFonts w:eastAsia="Times New Roman" w:cs="Times New Roman"/>
                <w:sz w:val="20"/>
                <w:szCs w:val="20"/>
                <w:rPrChange w:id="1177" w:author="Bryce Mihalevich" w:date="2016-02-25T13:50:00Z">
                  <w:rPr>
                    <w:ins w:id="1178" w:author="Bryce Mihalevich" w:date="2016-02-25T12:09:00Z"/>
                    <w:rFonts w:eastAsia="Times New Roman" w:cs="Times New Roman"/>
                    <w:szCs w:val="20"/>
                  </w:rPr>
                </w:rPrChange>
              </w:rPr>
              <w:pPrChange w:id="1179" w:author="Bryce Mihalevich" w:date="2016-02-25T13:50:00Z">
                <w:pPr>
                  <w:pStyle w:val="TableParagraph"/>
                  <w:ind w:left="676"/>
                </w:pPr>
              </w:pPrChange>
            </w:pPr>
            <w:ins w:id="1180" w:author="Bryce Mihalevich" w:date="2016-02-25T12:09:00Z">
              <w:r w:rsidRPr="00BA7E44">
                <w:rPr>
                  <w:rFonts w:cs="Times New Roman"/>
                  <w:i/>
                  <w:w w:val="95"/>
                  <w:sz w:val="20"/>
                  <w:szCs w:val="20"/>
                  <w:rPrChange w:id="1181" w:author="Bryce Mihalevich" w:date="2016-02-25T13:50:00Z">
                    <w:rPr>
                      <w:i/>
                      <w:w w:val="95"/>
                    </w:rPr>
                  </w:rPrChange>
                </w:rPr>
                <w:t>(0.03)</w:t>
              </w:r>
            </w:ins>
          </w:p>
        </w:tc>
        <w:tc>
          <w:tcPr>
            <w:tcW w:w="625" w:type="pct"/>
            <w:tcBorders>
              <w:top w:val="single" w:sz="5" w:space="0" w:color="000000"/>
              <w:left w:val="single" w:sz="5" w:space="0" w:color="000000"/>
              <w:bottom w:val="single" w:sz="5" w:space="0" w:color="000000"/>
              <w:right w:val="single" w:sz="5" w:space="0" w:color="000000"/>
            </w:tcBorders>
          </w:tcPr>
          <w:p w14:paraId="6C08A6ED" w14:textId="77777777" w:rsidR="00796097" w:rsidRPr="00BA7E44" w:rsidRDefault="00796097">
            <w:pPr>
              <w:jc w:val="center"/>
              <w:rPr>
                <w:ins w:id="1182" w:author="Bryce Mihalevich" w:date="2016-02-25T12:09:00Z"/>
                <w:rFonts w:eastAsia="Times New Roman" w:cs="Times New Roman"/>
                <w:sz w:val="20"/>
                <w:szCs w:val="20"/>
                <w:rPrChange w:id="1183" w:author="Bryce Mihalevich" w:date="2016-02-25T13:50:00Z">
                  <w:rPr>
                    <w:ins w:id="1184" w:author="Bryce Mihalevich" w:date="2016-02-25T12:09:00Z"/>
                    <w:rFonts w:eastAsia="Times New Roman" w:cs="Times New Roman"/>
                    <w:szCs w:val="20"/>
                  </w:rPr>
                </w:rPrChange>
              </w:rPr>
              <w:pPrChange w:id="1185" w:author="Bryce Mihalevich" w:date="2016-02-25T13:50:00Z">
                <w:pPr>
                  <w:pStyle w:val="TableParagraph"/>
                  <w:spacing w:before="108"/>
                  <w:ind w:right="-2"/>
                  <w:jc w:val="right"/>
                </w:pPr>
              </w:pPrChange>
            </w:pPr>
            <w:ins w:id="1186" w:author="Bryce Mihalevich" w:date="2016-02-25T12:09:00Z">
              <w:r w:rsidRPr="00BA7E44">
                <w:rPr>
                  <w:rFonts w:cs="Times New Roman"/>
                  <w:i/>
                  <w:w w:val="95"/>
                  <w:sz w:val="20"/>
                  <w:szCs w:val="20"/>
                  <w:rPrChange w:id="1187" w:author="Bryce Mihalevich" w:date="2016-02-25T13:50:00Z">
                    <w:rPr>
                      <w:i/>
                      <w:w w:val="95"/>
                    </w:rPr>
                  </w:rPrChange>
                </w:rPr>
                <w:t>0.50</w:t>
              </w:r>
            </w:ins>
          </w:p>
        </w:tc>
        <w:tc>
          <w:tcPr>
            <w:tcW w:w="676" w:type="pct"/>
            <w:tcBorders>
              <w:top w:val="single" w:sz="5" w:space="0" w:color="000000"/>
              <w:left w:val="single" w:sz="5" w:space="0" w:color="000000"/>
              <w:bottom w:val="single" w:sz="5" w:space="0" w:color="000000"/>
              <w:right w:val="single" w:sz="5" w:space="0" w:color="000000"/>
            </w:tcBorders>
          </w:tcPr>
          <w:p w14:paraId="22F8CB09" w14:textId="77777777" w:rsidR="00796097" w:rsidRPr="00BA7E44" w:rsidRDefault="00796097">
            <w:pPr>
              <w:jc w:val="center"/>
              <w:rPr>
                <w:ins w:id="1188" w:author="Bryce Mihalevich" w:date="2016-02-25T12:09:00Z"/>
                <w:rFonts w:eastAsia="Times New Roman" w:cs="Times New Roman"/>
                <w:sz w:val="20"/>
                <w:szCs w:val="20"/>
                <w:rPrChange w:id="1189" w:author="Bryce Mihalevich" w:date="2016-02-25T13:50:00Z">
                  <w:rPr>
                    <w:ins w:id="1190" w:author="Bryce Mihalevich" w:date="2016-02-25T12:09:00Z"/>
                    <w:rFonts w:eastAsia="Times New Roman" w:cs="Times New Roman"/>
                    <w:szCs w:val="20"/>
                  </w:rPr>
                </w:rPrChange>
              </w:rPr>
              <w:pPrChange w:id="1191" w:author="Bryce Mihalevich" w:date="2016-02-25T13:50:00Z">
                <w:pPr>
                  <w:pStyle w:val="TableParagraph"/>
                  <w:spacing w:before="108"/>
                  <w:ind w:left="591" w:right="-3"/>
                </w:pPr>
              </w:pPrChange>
            </w:pPr>
            <w:ins w:id="1192" w:author="Bryce Mihalevich" w:date="2016-02-25T12:09:00Z">
              <w:r w:rsidRPr="00BA7E44">
                <w:rPr>
                  <w:rFonts w:cs="Times New Roman"/>
                  <w:i/>
                  <w:w w:val="95"/>
                  <w:sz w:val="20"/>
                  <w:szCs w:val="20"/>
                  <w:rPrChange w:id="1193" w:author="Bryce Mihalevich" w:date="2016-02-25T13:50:00Z">
                    <w:rPr>
                      <w:i/>
                      <w:w w:val="95"/>
                    </w:rPr>
                  </w:rPrChange>
                </w:rPr>
                <w:t>29-980</w:t>
              </w:r>
            </w:ins>
          </w:p>
        </w:tc>
        <w:tc>
          <w:tcPr>
            <w:tcW w:w="1145" w:type="pct"/>
            <w:tcBorders>
              <w:top w:val="single" w:sz="5" w:space="0" w:color="000000"/>
              <w:left w:val="single" w:sz="5" w:space="0" w:color="000000"/>
              <w:bottom w:val="single" w:sz="5" w:space="0" w:color="000000"/>
              <w:right w:val="single" w:sz="5" w:space="0" w:color="000000"/>
            </w:tcBorders>
          </w:tcPr>
          <w:p w14:paraId="3D91D257" w14:textId="77777777" w:rsidR="00796097" w:rsidRPr="00BA7E44" w:rsidRDefault="00796097">
            <w:pPr>
              <w:jc w:val="center"/>
              <w:rPr>
                <w:ins w:id="1194" w:author="Bryce Mihalevich" w:date="2016-02-25T12:09:00Z"/>
                <w:rFonts w:eastAsia="Times New Roman" w:cs="Times New Roman"/>
                <w:sz w:val="20"/>
                <w:szCs w:val="20"/>
                <w:rPrChange w:id="1195" w:author="Bryce Mihalevich" w:date="2016-02-25T13:50:00Z">
                  <w:rPr>
                    <w:ins w:id="1196" w:author="Bryce Mihalevich" w:date="2016-02-25T12:09:00Z"/>
                    <w:rFonts w:eastAsia="Times New Roman" w:cs="Times New Roman"/>
                    <w:szCs w:val="20"/>
                  </w:rPr>
                </w:rPrChange>
              </w:rPr>
              <w:pPrChange w:id="1197" w:author="Bryce Mihalevich" w:date="2016-02-25T13:50:00Z">
                <w:pPr>
                  <w:pStyle w:val="TableParagraph"/>
                  <w:spacing w:before="108"/>
                  <w:ind w:left="49"/>
                </w:pPr>
              </w:pPrChange>
            </w:pPr>
            <w:ins w:id="1198" w:author="Bryce Mihalevich" w:date="2016-02-25T12:09:00Z">
              <w:r w:rsidRPr="00BA7E44">
                <w:rPr>
                  <w:rFonts w:cs="Times New Roman"/>
                  <w:i/>
                  <w:spacing w:val="-1"/>
                  <w:sz w:val="20"/>
                  <w:szCs w:val="20"/>
                  <w:rPrChange w:id="1199" w:author="Bryce Mihalevich" w:date="2016-02-25T13:50:00Z">
                    <w:rPr>
                      <w:i/>
                      <w:spacing w:val="-1"/>
                    </w:rPr>
                  </w:rPrChange>
                </w:rPr>
                <w:t>Irrigation</w:t>
              </w:r>
              <w:r w:rsidRPr="00BA7E44">
                <w:rPr>
                  <w:rFonts w:cs="Times New Roman"/>
                  <w:i/>
                  <w:spacing w:val="-13"/>
                  <w:sz w:val="20"/>
                  <w:szCs w:val="20"/>
                  <w:rPrChange w:id="1200" w:author="Bryce Mihalevich" w:date="2016-02-25T13:50:00Z">
                    <w:rPr>
                      <w:i/>
                      <w:spacing w:val="-13"/>
                    </w:rPr>
                  </w:rPrChange>
                </w:rPr>
                <w:t xml:space="preserve"> </w:t>
              </w:r>
              <w:r w:rsidRPr="00BA7E44">
                <w:rPr>
                  <w:rFonts w:cs="Times New Roman"/>
                  <w:i/>
                  <w:spacing w:val="-1"/>
                  <w:sz w:val="20"/>
                  <w:szCs w:val="20"/>
                  <w:rPrChange w:id="1201" w:author="Bryce Mihalevich" w:date="2016-02-25T13:50:00Z">
                    <w:rPr>
                      <w:i/>
                      <w:spacing w:val="-1"/>
                    </w:rPr>
                  </w:rPrChange>
                </w:rPr>
                <w:t>(Stock)</w:t>
              </w:r>
            </w:ins>
          </w:p>
        </w:tc>
        <w:tc>
          <w:tcPr>
            <w:tcW w:w="782" w:type="pct"/>
            <w:tcBorders>
              <w:top w:val="single" w:sz="5" w:space="0" w:color="000000"/>
              <w:left w:val="single" w:sz="5" w:space="0" w:color="000000"/>
              <w:bottom w:val="single" w:sz="5" w:space="0" w:color="000000"/>
              <w:right w:val="single" w:sz="5" w:space="0" w:color="000000"/>
            </w:tcBorders>
          </w:tcPr>
          <w:p w14:paraId="1E3F24AE" w14:textId="77777777" w:rsidR="00796097" w:rsidRPr="00BA7E44" w:rsidRDefault="00796097">
            <w:pPr>
              <w:jc w:val="center"/>
              <w:rPr>
                <w:ins w:id="1202" w:author="Bryce Mihalevich" w:date="2016-02-25T12:09:00Z"/>
                <w:rFonts w:eastAsia="Times New Roman" w:cs="Times New Roman"/>
                <w:sz w:val="20"/>
                <w:szCs w:val="20"/>
                <w:rPrChange w:id="1203" w:author="Bryce Mihalevich" w:date="2016-02-25T13:50:00Z">
                  <w:rPr>
                    <w:ins w:id="1204" w:author="Bryce Mihalevich" w:date="2016-02-25T12:09:00Z"/>
                    <w:rFonts w:eastAsia="Times New Roman" w:cs="Times New Roman"/>
                    <w:szCs w:val="20"/>
                  </w:rPr>
                </w:rPrChange>
              </w:rPr>
              <w:pPrChange w:id="1205" w:author="Bryce Mihalevich" w:date="2016-02-25T13:50:00Z">
                <w:pPr>
                  <w:pStyle w:val="TableParagraph"/>
                  <w:spacing w:before="108"/>
                  <w:ind w:left="-2"/>
                </w:pPr>
              </w:pPrChange>
            </w:pPr>
            <w:ins w:id="1206" w:author="Bryce Mihalevich" w:date="2016-02-25T12:09:00Z">
              <w:r w:rsidRPr="00BA7E44">
                <w:rPr>
                  <w:rFonts w:cs="Times New Roman"/>
                  <w:i/>
                  <w:sz w:val="20"/>
                  <w:szCs w:val="20"/>
                  <w:rPrChange w:id="1207" w:author="Bryce Mihalevich" w:date="2016-02-25T13:50:00Z">
                    <w:rPr>
                      <w:i/>
                    </w:rPr>
                  </w:rPrChange>
                </w:rPr>
                <w:t>Application</w:t>
              </w:r>
            </w:ins>
          </w:p>
        </w:tc>
      </w:tr>
      <w:tr w:rsidR="00BA7E44" w:rsidRPr="00BA7E44" w14:paraId="49BD7CEC" w14:textId="77777777" w:rsidTr="00BA7E44">
        <w:trPr>
          <w:trHeight w:hRule="exact" w:val="310"/>
          <w:jc w:val="center"/>
          <w:ins w:id="1208" w:author="Bryce Mihalevich" w:date="2016-02-25T12:09:00Z"/>
        </w:trPr>
        <w:tc>
          <w:tcPr>
            <w:tcW w:w="677" w:type="pct"/>
            <w:tcBorders>
              <w:top w:val="single" w:sz="5" w:space="0" w:color="000000"/>
              <w:left w:val="single" w:sz="5" w:space="0" w:color="000000"/>
              <w:bottom w:val="single" w:sz="5" w:space="0" w:color="000000"/>
              <w:right w:val="single" w:sz="5" w:space="0" w:color="000000"/>
            </w:tcBorders>
          </w:tcPr>
          <w:p w14:paraId="75DC002C" w14:textId="77777777" w:rsidR="00796097" w:rsidRPr="00BA7E44" w:rsidRDefault="00796097">
            <w:pPr>
              <w:jc w:val="center"/>
              <w:rPr>
                <w:ins w:id="1209" w:author="Bryce Mihalevich" w:date="2016-02-25T12:09:00Z"/>
                <w:rFonts w:eastAsia="Times New Roman" w:cs="Times New Roman"/>
                <w:b/>
                <w:sz w:val="20"/>
                <w:szCs w:val="20"/>
                <w:rPrChange w:id="1210" w:author="Bryce Mihalevich" w:date="2016-02-25T13:56:00Z">
                  <w:rPr>
                    <w:ins w:id="1211" w:author="Bryce Mihalevich" w:date="2016-02-25T12:09:00Z"/>
                    <w:rFonts w:eastAsia="Times New Roman" w:cs="Times New Roman"/>
                    <w:szCs w:val="20"/>
                  </w:rPr>
                </w:rPrChange>
              </w:rPr>
              <w:pPrChange w:id="1212" w:author="Bryce Mihalevich" w:date="2016-02-25T13:50:00Z">
                <w:pPr>
                  <w:pStyle w:val="TableParagraph"/>
                  <w:spacing w:before="33"/>
                  <w:ind w:left="111"/>
                </w:pPr>
              </w:pPrChange>
            </w:pPr>
            <w:ins w:id="1213" w:author="Bryce Mihalevich" w:date="2016-02-25T12:09:00Z">
              <w:r w:rsidRPr="00BA7E44">
                <w:rPr>
                  <w:rFonts w:cs="Times New Roman"/>
                  <w:b/>
                  <w:sz w:val="20"/>
                  <w:szCs w:val="20"/>
                  <w:rPrChange w:id="1214" w:author="Bryce Mihalevich" w:date="2016-02-25T13:56:00Z">
                    <w:rPr/>
                  </w:rPrChange>
                </w:rPr>
                <w:t>Bear</w:t>
              </w:r>
              <w:r w:rsidRPr="00BA7E44">
                <w:rPr>
                  <w:rFonts w:cs="Times New Roman"/>
                  <w:b/>
                  <w:spacing w:val="-9"/>
                  <w:sz w:val="20"/>
                  <w:szCs w:val="20"/>
                  <w:rPrChange w:id="1215" w:author="Bryce Mihalevich" w:date="2016-02-25T13:56:00Z">
                    <w:rPr>
                      <w:spacing w:val="-9"/>
                    </w:rPr>
                  </w:rPrChange>
                </w:rPr>
                <w:t xml:space="preserve"> </w:t>
              </w:r>
              <w:r w:rsidRPr="00BA7E44">
                <w:rPr>
                  <w:rFonts w:cs="Times New Roman"/>
                  <w:b/>
                  <w:sz w:val="20"/>
                  <w:szCs w:val="20"/>
                  <w:rPrChange w:id="1216" w:author="Bryce Mihalevich" w:date="2016-02-25T13:56:00Z">
                    <w:rPr/>
                  </w:rPrChange>
                </w:rPr>
                <w:t>River</w:t>
              </w:r>
            </w:ins>
          </w:p>
        </w:tc>
        <w:tc>
          <w:tcPr>
            <w:tcW w:w="416" w:type="pct"/>
            <w:tcBorders>
              <w:top w:val="single" w:sz="5" w:space="0" w:color="000000"/>
              <w:left w:val="single" w:sz="5" w:space="0" w:color="000000"/>
              <w:bottom w:val="single" w:sz="5" w:space="0" w:color="000000"/>
              <w:right w:val="single" w:sz="5" w:space="0" w:color="000000"/>
            </w:tcBorders>
          </w:tcPr>
          <w:p w14:paraId="13FF871B" w14:textId="77777777" w:rsidR="00796097" w:rsidRPr="00BA7E44" w:rsidRDefault="00796097">
            <w:pPr>
              <w:jc w:val="center"/>
              <w:rPr>
                <w:ins w:id="1217" w:author="Bryce Mihalevich" w:date="2016-02-25T12:09:00Z"/>
                <w:rFonts w:eastAsia="Times New Roman" w:cs="Times New Roman"/>
                <w:b/>
                <w:sz w:val="20"/>
                <w:szCs w:val="20"/>
                <w:rPrChange w:id="1218" w:author="Bryce Mihalevich" w:date="2016-02-25T13:56:00Z">
                  <w:rPr>
                    <w:ins w:id="1219" w:author="Bryce Mihalevich" w:date="2016-02-25T12:09:00Z"/>
                    <w:rFonts w:eastAsia="Times New Roman" w:cs="Times New Roman"/>
                    <w:szCs w:val="20"/>
                  </w:rPr>
                </w:rPrChange>
              </w:rPr>
              <w:pPrChange w:id="1220" w:author="Bryce Mihalevich" w:date="2016-02-25T13:50:00Z">
                <w:pPr>
                  <w:pStyle w:val="TableParagraph"/>
                  <w:spacing w:before="33"/>
                  <w:ind w:left="152"/>
                </w:pPr>
              </w:pPrChange>
            </w:pPr>
            <w:ins w:id="1221" w:author="Bryce Mihalevich" w:date="2016-02-25T12:09:00Z">
              <w:r w:rsidRPr="00BA7E44">
                <w:rPr>
                  <w:rFonts w:cs="Times New Roman"/>
                  <w:b/>
                  <w:spacing w:val="1"/>
                  <w:sz w:val="20"/>
                  <w:szCs w:val="20"/>
                  <w:rPrChange w:id="1222" w:author="Bryce Mihalevich" w:date="2016-02-25T13:56:00Z">
                    <w:rPr>
                      <w:spacing w:val="1"/>
                    </w:rPr>
                  </w:rPrChange>
                </w:rPr>
                <w:t>1928</w:t>
              </w:r>
            </w:ins>
          </w:p>
        </w:tc>
        <w:tc>
          <w:tcPr>
            <w:tcW w:w="678" w:type="pct"/>
            <w:tcBorders>
              <w:top w:val="single" w:sz="5" w:space="0" w:color="000000"/>
              <w:left w:val="single" w:sz="5" w:space="0" w:color="000000"/>
              <w:bottom w:val="single" w:sz="5" w:space="0" w:color="000000"/>
              <w:right w:val="single" w:sz="5" w:space="0" w:color="000000"/>
            </w:tcBorders>
          </w:tcPr>
          <w:p w14:paraId="4CEED8AC" w14:textId="77777777" w:rsidR="00796097" w:rsidRPr="00BA7E44" w:rsidRDefault="00796097">
            <w:pPr>
              <w:jc w:val="center"/>
              <w:rPr>
                <w:ins w:id="1223" w:author="Bryce Mihalevich" w:date="2016-02-25T12:09:00Z"/>
                <w:rFonts w:eastAsia="Times New Roman" w:cs="Times New Roman"/>
                <w:b/>
                <w:sz w:val="20"/>
                <w:szCs w:val="20"/>
                <w:rPrChange w:id="1224" w:author="Bryce Mihalevich" w:date="2016-02-25T13:56:00Z">
                  <w:rPr>
                    <w:ins w:id="1225" w:author="Bryce Mihalevich" w:date="2016-02-25T12:09:00Z"/>
                    <w:rFonts w:eastAsia="Times New Roman" w:cs="Times New Roman"/>
                    <w:szCs w:val="20"/>
                  </w:rPr>
                </w:rPrChange>
              </w:rPr>
              <w:pPrChange w:id="1226" w:author="Bryce Mihalevich" w:date="2016-02-25T13:50:00Z">
                <w:pPr>
                  <w:pStyle w:val="TableParagraph"/>
                  <w:spacing w:before="33"/>
                  <w:ind w:left="258"/>
                </w:pPr>
              </w:pPrChange>
            </w:pPr>
            <w:ins w:id="1227" w:author="Bryce Mihalevich" w:date="2016-02-25T12:09:00Z">
              <w:r w:rsidRPr="00BA7E44">
                <w:rPr>
                  <w:rFonts w:cs="Times New Roman"/>
                  <w:b/>
                  <w:w w:val="95"/>
                  <w:sz w:val="20"/>
                  <w:szCs w:val="20"/>
                  <w:rPrChange w:id="1228" w:author="Bryce Mihalevich" w:date="2016-02-25T13:56:00Z">
                    <w:rPr>
                      <w:w w:val="95"/>
                    </w:rPr>
                  </w:rPrChange>
                </w:rPr>
                <w:t>425,771.00</w:t>
              </w:r>
            </w:ins>
          </w:p>
        </w:tc>
        <w:tc>
          <w:tcPr>
            <w:tcW w:w="625" w:type="pct"/>
            <w:tcBorders>
              <w:top w:val="single" w:sz="5" w:space="0" w:color="000000"/>
              <w:left w:val="single" w:sz="5" w:space="0" w:color="000000"/>
              <w:bottom w:val="single" w:sz="5" w:space="0" w:color="000000"/>
              <w:right w:val="single" w:sz="5" w:space="0" w:color="000000"/>
            </w:tcBorders>
          </w:tcPr>
          <w:p w14:paraId="01FB0B5D" w14:textId="77777777" w:rsidR="00796097" w:rsidRPr="00BA7E44" w:rsidRDefault="00796097">
            <w:pPr>
              <w:jc w:val="center"/>
              <w:rPr>
                <w:ins w:id="1229" w:author="Bryce Mihalevich" w:date="2016-02-25T12:09:00Z"/>
                <w:rFonts w:eastAsia="Times New Roman" w:cs="Times New Roman"/>
                <w:b/>
                <w:sz w:val="20"/>
                <w:szCs w:val="20"/>
                <w:rPrChange w:id="1230" w:author="Bryce Mihalevich" w:date="2016-02-25T13:56:00Z">
                  <w:rPr>
                    <w:ins w:id="1231" w:author="Bryce Mihalevich" w:date="2016-02-25T12:09:00Z"/>
                    <w:rFonts w:eastAsia="Times New Roman" w:cs="Times New Roman"/>
                    <w:szCs w:val="20"/>
                  </w:rPr>
                </w:rPrChange>
              </w:rPr>
              <w:pPrChange w:id="1232" w:author="Bryce Mihalevich" w:date="2016-02-25T13:50:00Z">
                <w:pPr>
                  <w:pStyle w:val="TableParagraph"/>
                  <w:spacing w:before="33"/>
                  <w:ind w:left="366"/>
                </w:pPr>
              </w:pPrChange>
            </w:pPr>
            <w:ins w:id="1233" w:author="Bryce Mihalevich" w:date="2016-02-25T12:09:00Z">
              <w:r w:rsidRPr="00BA7E44">
                <w:rPr>
                  <w:rFonts w:cs="Times New Roman"/>
                  <w:b/>
                  <w:w w:val="95"/>
                  <w:sz w:val="20"/>
                  <w:szCs w:val="20"/>
                  <w:rPrChange w:id="1234" w:author="Bryce Mihalevich" w:date="2016-02-25T13:56:00Z">
                    <w:rPr>
                      <w:w w:val="95"/>
                    </w:rPr>
                  </w:rPrChange>
                </w:rPr>
                <w:t>1,000.00</w:t>
              </w:r>
            </w:ins>
          </w:p>
        </w:tc>
        <w:tc>
          <w:tcPr>
            <w:tcW w:w="676" w:type="pct"/>
            <w:tcBorders>
              <w:top w:val="single" w:sz="5" w:space="0" w:color="000000"/>
              <w:left w:val="single" w:sz="5" w:space="0" w:color="000000"/>
              <w:bottom w:val="single" w:sz="5" w:space="0" w:color="000000"/>
              <w:right w:val="single" w:sz="5" w:space="0" w:color="000000"/>
            </w:tcBorders>
          </w:tcPr>
          <w:p w14:paraId="16EFB033" w14:textId="77777777" w:rsidR="00796097" w:rsidRPr="00BA7E44" w:rsidRDefault="00796097">
            <w:pPr>
              <w:jc w:val="center"/>
              <w:rPr>
                <w:ins w:id="1235" w:author="Bryce Mihalevich" w:date="2016-02-25T12:09:00Z"/>
                <w:rFonts w:eastAsia="Times New Roman" w:cs="Times New Roman"/>
                <w:b/>
                <w:sz w:val="20"/>
                <w:szCs w:val="20"/>
                <w:rPrChange w:id="1236" w:author="Bryce Mihalevich" w:date="2016-02-25T13:56:00Z">
                  <w:rPr>
                    <w:ins w:id="1237" w:author="Bryce Mihalevich" w:date="2016-02-25T12:09:00Z"/>
                    <w:rFonts w:eastAsia="Times New Roman" w:cs="Times New Roman"/>
                    <w:szCs w:val="20"/>
                  </w:rPr>
                </w:rPrChange>
              </w:rPr>
              <w:pPrChange w:id="1238" w:author="Bryce Mihalevich" w:date="2016-02-25T13:50:00Z">
                <w:pPr>
                  <w:pStyle w:val="TableParagraph"/>
                  <w:spacing w:before="33"/>
                  <w:ind w:left="491" w:right="-2"/>
                </w:pPr>
              </w:pPrChange>
            </w:pPr>
            <w:ins w:id="1239" w:author="Bryce Mihalevich" w:date="2016-02-25T12:09:00Z">
              <w:r w:rsidRPr="00BA7E44">
                <w:rPr>
                  <w:rFonts w:cs="Times New Roman"/>
                  <w:b/>
                  <w:w w:val="95"/>
                  <w:sz w:val="20"/>
                  <w:szCs w:val="20"/>
                  <w:rPrChange w:id="1240" w:author="Bryce Mihalevich" w:date="2016-02-25T13:56:00Z">
                    <w:rPr>
                      <w:w w:val="95"/>
                    </w:rPr>
                  </w:rPrChange>
                </w:rPr>
                <w:t>20-1014</w:t>
              </w:r>
            </w:ins>
          </w:p>
        </w:tc>
        <w:tc>
          <w:tcPr>
            <w:tcW w:w="1145" w:type="pct"/>
            <w:tcBorders>
              <w:top w:val="single" w:sz="5" w:space="0" w:color="000000"/>
              <w:left w:val="single" w:sz="5" w:space="0" w:color="000000"/>
              <w:bottom w:val="single" w:sz="5" w:space="0" w:color="000000"/>
              <w:right w:val="single" w:sz="5" w:space="0" w:color="000000"/>
            </w:tcBorders>
          </w:tcPr>
          <w:p w14:paraId="04475DF7" w14:textId="77777777" w:rsidR="00796097" w:rsidRPr="00BA7E44" w:rsidRDefault="00796097">
            <w:pPr>
              <w:jc w:val="center"/>
              <w:rPr>
                <w:ins w:id="1241" w:author="Bryce Mihalevich" w:date="2016-02-25T12:09:00Z"/>
                <w:rFonts w:eastAsia="Times New Roman" w:cs="Times New Roman"/>
                <w:b/>
                <w:sz w:val="20"/>
                <w:szCs w:val="20"/>
                <w:rPrChange w:id="1242" w:author="Bryce Mihalevich" w:date="2016-02-25T13:56:00Z">
                  <w:rPr>
                    <w:ins w:id="1243" w:author="Bryce Mihalevich" w:date="2016-02-25T12:09:00Z"/>
                    <w:rFonts w:eastAsia="Times New Roman" w:cs="Times New Roman"/>
                    <w:szCs w:val="20"/>
                  </w:rPr>
                </w:rPrChange>
              </w:rPr>
              <w:pPrChange w:id="1244" w:author="Bryce Mihalevich" w:date="2016-02-25T13:50:00Z">
                <w:pPr>
                  <w:pStyle w:val="TableParagraph"/>
                  <w:spacing w:before="33"/>
                  <w:ind w:left="49"/>
                </w:pPr>
              </w:pPrChange>
            </w:pPr>
            <w:ins w:id="1245" w:author="Bryce Mihalevich" w:date="2016-02-25T12:09:00Z">
              <w:r w:rsidRPr="00BA7E44">
                <w:rPr>
                  <w:rFonts w:cs="Times New Roman"/>
                  <w:b/>
                  <w:spacing w:val="-1"/>
                  <w:sz w:val="20"/>
                  <w:szCs w:val="20"/>
                  <w:rPrChange w:id="1246" w:author="Bryce Mihalevich" w:date="2016-02-25T13:56:00Z">
                    <w:rPr>
                      <w:spacing w:val="-1"/>
                    </w:rPr>
                  </w:rPrChange>
                </w:rPr>
                <w:t>Wildlife</w:t>
              </w:r>
            </w:ins>
          </w:p>
        </w:tc>
        <w:tc>
          <w:tcPr>
            <w:tcW w:w="782" w:type="pct"/>
            <w:tcBorders>
              <w:top w:val="single" w:sz="5" w:space="0" w:color="000000"/>
              <w:left w:val="single" w:sz="5" w:space="0" w:color="000000"/>
              <w:bottom w:val="single" w:sz="5" w:space="0" w:color="000000"/>
              <w:right w:val="single" w:sz="5" w:space="0" w:color="000000"/>
            </w:tcBorders>
          </w:tcPr>
          <w:p w14:paraId="40EC7125" w14:textId="77777777" w:rsidR="00796097" w:rsidRPr="00BA7E44" w:rsidRDefault="00796097">
            <w:pPr>
              <w:jc w:val="center"/>
              <w:rPr>
                <w:ins w:id="1247" w:author="Bryce Mihalevich" w:date="2016-02-25T12:09:00Z"/>
                <w:rFonts w:eastAsia="Times New Roman" w:cs="Times New Roman"/>
                <w:b/>
                <w:sz w:val="20"/>
                <w:szCs w:val="20"/>
                <w:rPrChange w:id="1248" w:author="Bryce Mihalevich" w:date="2016-02-25T13:56:00Z">
                  <w:rPr>
                    <w:ins w:id="1249" w:author="Bryce Mihalevich" w:date="2016-02-25T12:09:00Z"/>
                    <w:rFonts w:eastAsia="Times New Roman" w:cs="Times New Roman"/>
                    <w:szCs w:val="20"/>
                  </w:rPr>
                </w:rPrChange>
              </w:rPr>
              <w:pPrChange w:id="1250" w:author="Bryce Mihalevich" w:date="2016-02-25T13:50:00Z">
                <w:pPr>
                  <w:pStyle w:val="TableParagraph"/>
                  <w:spacing w:before="33"/>
                  <w:ind w:left="-2"/>
                </w:pPr>
              </w:pPrChange>
            </w:pPr>
            <w:ins w:id="1251" w:author="Bryce Mihalevich" w:date="2016-02-25T12:09:00Z">
              <w:r w:rsidRPr="00BA7E44">
                <w:rPr>
                  <w:rFonts w:cs="Times New Roman"/>
                  <w:b/>
                  <w:sz w:val="20"/>
                  <w:szCs w:val="20"/>
                  <w:rPrChange w:id="1252" w:author="Bryce Mihalevich" w:date="2016-02-25T13:56:00Z">
                    <w:rPr/>
                  </w:rPrChange>
                </w:rPr>
                <w:t>Application</w:t>
              </w:r>
            </w:ins>
          </w:p>
        </w:tc>
      </w:tr>
      <w:tr w:rsidR="00BA7E44" w:rsidRPr="00BA7E44" w14:paraId="2A6D89BD" w14:textId="77777777" w:rsidTr="00BA7E44">
        <w:trPr>
          <w:trHeight w:hRule="exact" w:val="470"/>
          <w:jc w:val="center"/>
          <w:ins w:id="1253" w:author="Bryce Mihalevich" w:date="2016-02-25T12:09:00Z"/>
        </w:trPr>
        <w:tc>
          <w:tcPr>
            <w:tcW w:w="677" w:type="pct"/>
            <w:tcBorders>
              <w:top w:val="single" w:sz="5" w:space="0" w:color="000000"/>
              <w:left w:val="single" w:sz="5" w:space="0" w:color="000000"/>
              <w:bottom w:val="single" w:sz="5" w:space="0" w:color="000000"/>
              <w:right w:val="single" w:sz="5" w:space="0" w:color="000000"/>
            </w:tcBorders>
          </w:tcPr>
          <w:p w14:paraId="056E3378" w14:textId="77777777" w:rsidR="00796097" w:rsidRPr="00BA7E44" w:rsidRDefault="00796097">
            <w:pPr>
              <w:jc w:val="center"/>
              <w:rPr>
                <w:ins w:id="1254" w:author="Bryce Mihalevich" w:date="2016-02-25T12:09:00Z"/>
                <w:rFonts w:eastAsia="Times New Roman" w:cs="Times New Roman"/>
                <w:sz w:val="20"/>
                <w:szCs w:val="20"/>
                <w:rPrChange w:id="1255" w:author="Bryce Mihalevich" w:date="2016-02-25T13:50:00Z">
                  <w:rPr>
                    <w:ins w:id="1256" w:author="Bryce Mihalevich" w:date="2016-02-25T12:09:00Z"/>
                    <w:rFonts w:eastAsia="Times New Roman" w:cs="Times New Roman"/>
                    <w:szCs w:val="20"/>
                  </w:rPr>
                </w:rPrChange>
              </w:rPr>
              <w:pPrChange w:id="1257" w:author="Bryce Mihalevich" w:date="2016-02-25T13:50:00Z">
                <w:pPr>
                  <w:pStyle w:val="TableParagraph"/>
                  <w:ind w:left="385" w:right="47" w:hanging="339"/>
                </w:pPr>
              </w:pPrChange>
            </w:pPr>
            <w:ins w:id="1258" w:author="Bryce Mihalevich" w:date="2016-02-25T12:09:00Z">
              <w:r w:rsidRPr="00BA7E44">
                <w:rPr>
                  <w:rFonts w:cs="Times New Roman"/>
                  <w:spacing w:val="-1"/>
                  <w:sz w:val="20"/>
                  <w:szCs w:val="20"/>
                  <w:rPrChange w:id="1259" w:author="Bryce Mihalevich" w:date="2016-02-25T13:50:00Z">
                    <w:rPr>
                      <w:spacing w:val="-1"/>
                    </w:rPr>
                  </w:rPrChange>
                </w:rPr>
                <w:t>Underground</w:t>
              </w:r>
              <w:r w:rsidRPr="00BA7E44">
                <w:rPr>
                  <w:rFonts w:cs="Times New Roman"/>
                  <w:spacing w:val="20"/>
                  <w:w w:val="99"/>
                  <w:sz w:val="20"/>
                  <w:szCs w:val="20"/>
                  <w:rPrChange w:id="1260" w:author="Bryce Mihalevich" w:date="2016-02-25T13:50:00Z">
                    <w:rPr>
                      <w:spacing w:val="20"/>
                      <w:w w:val="99"/>
                    </w:rPr>
                  </w:rPrChange>
                </w:rPr>
                <w:t xml:space="preserve"> </w:t>
              </w:r>
              <w:r w:rsidRPr="00BA7E44">
                <w:rPr>
                  <w:rFonts w:cs="Times New Roman"/>
                  <w:sz w:val="20"/>
                  <w:szCs w:val="20"/>
                  <w:rPrChange w:id="1261" w:author="Bryce Mihalevich" w:date="2016-02-25T13:50:00Z">
                    <w:rPr/>
                  </w:rPrChange>
                </w:rPr>
                <w:t>Well</w:t>
              </w:r>
            </w:ins>
          </w:p>
        </w:tc>
        <w:tc>
          <w:tcPr>
            <w:tcW w:w="416" w:type="pct"/>
            <w:tcBorders>
              <w:top w:val="single" w:sz="5" w:space="0" w:color="000000"/>
              <w:left w:val="single" w:sz="5" w:space="0" w:color="000000"/>
              <w:bottom w:val="single" w:sz="5" w:space="0" w:color="000000"/>
              <w:right w:val="single" w:sz="5" w:space="0" w:color="000000"/>
            </w:tcBorders>
          </w:tcPr>
          <w:p w14:paraId="6FB92BE0" w14:textId="77777777" w:rsidR="00796097" w:rsidRPr="00BA7E44" w:rsidRDefault="00796097">
            <w:pPr>
              <w:jc w:val="center"/>
              <w:rPr>
                <w:ins w:id="1262" w:author="Bryce Mihalevich" w:date="2016-02-25T12:09:00Z"/>
                <w:rFonts w:eastAsia="Times New Roman" w:cs="Times New Roman"/>
                <w:sz w:val="20"/>
                <w:szCs w:val="20"/>
                <w:rPrChange w:id="1263" w:author="Bryce Mihalevich" w:date="2016-02-25T13:50:00Z">
                  <w:rPr>
                    <w:ins w:id="1264" w:author="Bryce Mihalevich" w:date="2016-02-25T12:09:00Z"/>
                    <w:rFonts w:eastAsia="Times New Roman" w:cs="Times New Roman"/>
                    <w:szCs w:val="20"/>
                  </w:rPr>
                </w:rPrChange>
              </w:rPr>
              <w:pPrChange w:id="1265" w:author="Bryce Mihalevich" w:date="2016-02-25T13:50:00Z">
                <w:pPr>
                  <w:pStyle w:val="TableParagraph"/>
                  <w:spacing w:before="107"/>
                  <w:ind w:left="152"/>
                </w:pPr>
              </w:pPrChange>
            </w:pPr>
            <w:ins w:id="1266" w:author="Bryce Mihalevich" w:date="2016-02-25T12:09:00Z">
              <w:r w:rsidRPr="00BA7E44">
                <w:rPr>
                  <w:rFonts w:cs="Times New Roman"/>
                  <w:spacing w:val="1"/>
                  <w:sz w:val="20"/>
                  <w:szCs w:val="20"/>
                  <w:rPrChange w:id="1267" w:author="Bryce Mihalevich" w:date="2016-02-25T13:50:00Z">
                    <w:rPr>
                      <w:spacing w:val="1"/>
                    </w:rPr>
                  </w:rPrChange>
                </w:rPr>
                <w:t>1955</w:t>
              </w:r>
            </w:ins>
          </w:p>
        </w:tc>
        <w:tc>
          <w:tcPr>
            <w:tcW w:w="678" w:type="pct"/>
            <w:tcBorders>
              <w:top w:val="single" w:sz="5" w:space="0" w:color="000000"/>
              <w:left w:val="single" w:sz="5" w:space="0" w:color="000000"/>
              <w:bottom w:val="single" w:sz="5" w:space="0" w:color="000000"/>
              <w:right w:val="single" w:sz="5" w:space="0" w:color="000000"/>
            </w:tcBorders>
          </w:tcPr>
          <w:p w14:paraId="2DD533CD" w14:textId="77777777" w:rsidR="00796097" w:rsidRPr="00BA7E44" w:rsidRDefault="00796097">
            <w:pPr>
              <w:jc w:val="center"/>
              <w:rPr>
                <w:ins w:id="1268" w:author="Bryce Mihalevich" w:date="2016-02-25T12:09:00Z"/>
                <w:rFonts w:eastAsia="Times New Roman" w:cs="Times New Roman"/>
                <w:sz w:val="20"/>
                <w:szCs w:val="20"/>
                <w:rPrChange w:id="1269" w:author="Bryce Mihalevich" w:date="2016-02-25T13:50:00Z">
                  <w:rPr>
                    <w:ins w:id="1270" w:author="Bryce Mihalevich" w:date="2016-02-25T12:09:00Z"/>
                    <w:rFonts w:eastAsia="Times New Roman" w:cs="Times New Roman"/>
                    <w:szCs w:val="20"/>
                  </w:rPr>
                </w:rPrChange>
              </w:rPr>
              <w:pPrChange w:id="1271" w:author="Bryce Mihalevich" w:date="2016-02-25T13:50:00Z">
                <w:pPr>
                  <w:pStyle w:val="TableParagraph"/>
                  <w:spacing w:before="107"/>
                  <w:jc w:val="right"/>
                </w:pPr>
              </w:pPrChange>
            </w:pPr>
            <w:ins w:id="1272" w:author="Bryce Mihalevich" w:date="2016-02-25T12:09:00Z">
              <w:r w:rsidRPr="00BA7E44">
                <w:rPr>
                  <w:rFonts w:cs="Times New Roman"/>
                  <w:w w:val="95"/>
                  <w:sz w:val="20"/>
                  <w:szCs w:val="20"/>
                  <w:rPrChange w:id="1273" w:author="Bryce Mihalevich" w:date="2016-02-25T13:50:00Z">
                    <w:rPr>
                      <w:w w:val="95"/>
                    </w:rPr>
                  </w:rPrChange>
                </w:rPr>
                <w:t>0.42</w:t>
              </w:r>
            </w:ins>
          </w:p>
        </w:tc>
        <w:tc>
          <w:tcPr>
            <w:tcW w:w="625" w:type="pct"/>
            <w:tcBorders>
              <w:top w:val="single" w:sz="5" w:space="0" w:color="000000"/>
              <w:left w:val="single" w:sz="5" w:space="0" w:color="000000"/>
              <w:bottom w:val="single" w:sz="5" w:space="0" w:color="000000"/>
              <w:right w:val="single" w:sz="5" w:space="0" w:color="000000"/>
            </w:tcBorders>
          </w:tcPr>
          <w:p w14:paraId="67310A06" w14:textId="77777777" w:rsidR="00796097" w:rsidRPr="00BA7E44" w:rsidRDefault="00796097">
            <w:pPr>
              <w:jc w:val="center"/>
              <w:rPr>
                <w:ins w:id="1274" w:author="Bryce Mihalevich" w:date="2016-02-25T12:09:00Z"/>
                <w:rFonts w:eastAsia="Times New Roman" w:cs="Times New Roman"/>
                <w:sz w:val="20"/>
                <w:szCs w:val="20"/>
                <w:rPrChange w:id="1275" w:author="Bryce Mihalevich" w:date="2016-02-25T13:50:00Z">
                  <w:rPr>
                    <w:ins w:id="1276" w:author="Bryce Mihalevich" w:date="2016-02-25T12:09:00Z"/>
                    <w:rFonts w:eastAsia="Times New Roman" w:cs="Times New Roman"/>
                    <w:szCs w:val="20"/>
                  </w:rPr>
                </w:rPrChange>
              </w:rPr>
              <w:pPrChange w:id="1277" w:author="Bryce Mihalevich" w:date="2016-02-25T13:50:00Z">
                <w:pPr>
                  <w:pStyle w:val="TableParagraph"/>
                  <w:spacing w:before="107"/>
                  <w:ind w:right="-2"/>
                  <w:jc w:val="right"/>
                </w:pPr>
              </w:pPrChange>
            </w:pPr>
            <w:ins w:id="1278" w:author="Bryce Mihalevich" w:date="2016-02-25T12:09:00Z">
              <w:r w:rsidRPr="00BA7E44">
                <w:rPr>
                  <w:rFonts w:cs="Times New Roman"/>
                  <w:w w:val="95"/>
                  <w:sz w:val="20"/>
                  <w:szCs w:val="20"/>
                  <w:rPrChange w:id="1279" w:author="Bryce Mihalevich" w:date="2016-02-25T13:50:00Z">
                    <w:rPr>
                      <w:w w:val="95"/>
                    </w:rPr>
                  </w:rPrChange>
                </w:rPr>
                <w:t>0.01</w:t>
              </w:r>
            </w:ins>
          </w:p>
        </w:tc>
        <w:tc>
          <w:tcPr>
            <w:tcW w:w="676" w:type="pct"/>
            <w:tcBorders>
              <w:top w:val="single" w:sz="5" w:space="0" w:color="000000"/>
              <w:left w:val="single" w:sz="5" w:space="0" w:color="000000"/>
              <w:bottom w:val="single" w:sz="5" w:space="0" w:color="000000"/>
              <w:right w:val="single" w:sz="5" w:space="0" w:color="000000"/>
            </w:tcBorders>
          </w:tcPr>
          <w:p w14:paraId="5F5A7E1D" w14:textId="77777777" w:rsidR="00796097" w:rsidRPr="00BA7E44" w:rsidRDefault="00796097">
            <w:pPr>
              <w:jc w:val="center"/>
              <w:rPr>
                <w:ins w:id="1280" w:author="Bryce Mihalevich" w:date="2016-02-25T12:09:00Z"/>
                <w:rFonts w:eastAsia="Times New Roman" w:cs="Times New Roman"/>
                <w:sz w:val="20"/>
                <w:szCs w:val="20"/>
                <w:rPrChange w:id="1281" w:author="Bryce Mihalevich" w:date="2016-02-25T13:50:00Z">
                  <w:rPr>
                    <w:ins w:id="1282" w:author="Bryce Mihalevich" w:date="2016-02-25T12:09:00Z"/>
                    <w:rFonts w:eastAsia="Times New Roman" w:cs="Times New Roman"/>
                    <w:szCs w:val="20"/>
                  </w:rPr>
                </w:rPrChange>
              </w:rPr>
              <w:pPrChange w:id="1283" w:author="Bryce Mihalevich" w:date="2016-02-25T13:50:00Z">
                <w:pPr>
                  <w:pStyle w:val="TableParagraph"/>
                  <w:spacing w:before="107"/>
                  <w:ind w:left="491" w:right="-4"/>
                </w:pPr>
              </w:pPrChange>
            </w:pPr>
            <w:ins w:id="1284" w:author="Bryce Mihalevich" w:date="2016-02-25T12:09:00Z">
              <w:r w:rsidRPr="00BA7E44">
                <w:rPr>
                  <w:rFonts w:cs="Times New Roman"/>
                  <w:sz w:val="20"/>
                  <w:szCs w:val="20"/>
                  <w:rPrChange w:id="1285" w:author="Bryce Mihalevich" w:date="2016-02-25T13:50:00Z">
                    <w:rPr/>
                  </w:rPrChange>
                </w:rPr>
                <w:t>29-1165</w:t>
              </w:r>
            </w:ins>
          </w:p>
        </w:tc>
        <w:tc>
          <w:tcPr>
            <w:tcW w:w="1145" w:type="pct"/>
            <w:tcBorders>
              <w:top w:val="single" w:sz="5" w:space="0" w:color="000000"/>
              <w:left w:val="single" w:sz="5" w:space="0" w:color="000000"/>
              <w:bottom w:val="single" w:sz="5" w:space="0" w:color="000000"/>
              <w:right w:val="single" w:sz="5" w:space="0" w:color="000000"/>
            </w:tcBorders>
          </w:tcPr>
          <w:p w14:paraId="2DA51AFE" w14:textId="77777777" w:rsidR="00796097" w:rsidRPr="00BA7E44" w:rsidRDefault="00796097">
            <w:pPr>
              <w:jc w:val="center"/>
              <w:rPr>
                <w:ins w:id="1286" w:author="Bryce Mihalevich" w:date="2016-02-25T12:09:00Z"/>
                <w:rFonts w:eastAsia="Times New Roman" w:cs="Times New Roman"/>
                <w:sz w:val="20"/>
                <w:szCs w:val="20"/>
                <w:rPrChange w:id="1287" w:author="Bryce Mihalevich" w:date="2016-02-25T13:50:00Z">
                  <w:rPr>
                    <w:ins w:id="1288" w:author="Bryce Mihalevich" w:date="2016-02-25T12:09:00Z"/>
                    <w:rFonts w:eastAsia="Times New Roman" w:cs="Times New Roman"/>
                    <w:szCs w:val="20"/>
                  </w:rPr>
                </w:rPrChange>
              </w:rPr>
              <w:pPrChange w:id="1289" w:author="Bryce Mihalevich" w:date="2016-02-25T13:50:00Z">
                <w:pPr>
                  <w:pStyle w:val="TableParagraph"/>
                  <w:spacing w:before="107"/>
                  <w:ind w:left="49"/>
                </w:pPr>
              </w:pPrChange>
            </w:pPr>
            <w:ins w:id="1290" w:author="Bryce Mihalevich" w:date="2016-02-25T12:09:00Z">
              <w:r w:rsidRPr="00BA7E44">
                <w:rPr>
                  <w:rFonts w:cs="Times New Roman"/>
                  <w:sz w:val="20"/>
                  <w:szCs w:val="20"/>
                  <w:rPrChange w:id="1291" w:author="Bryce Mihalevich" w:date="2016-02-25T13:50:00Z">
                    <w:rPr/>
                  </w:rPrChange>
                </w:rPr>
                <w:t>Stock</w:t>
              </w:r>
            </w:ins>
          </w:p>
        </w:tc>
        <w:tc>
          <w:tcPr>
            <w:tcW w:w="782" w:type="pct"/>
            <w:tcBorders>
              <w:top w:val="single" w:sz="5" w:space="0" w:color="000000"/>
              <w:left w:val="single" w:sz="5" w:space="0" w:color="000000"/>
              <w:bottom w:val="single" w:sz="5" w:space="0" w:color="000000"/>
              <w:right w:val="single" w:sz="5" w:space="0" w:color="000000"/>
            </w:tcBorders>
          </w:tcPr>
          <w:p w14:paraId="320950CD" w14:textId="77777777" w:rsidR="00796097" w:rsidRPr="00BA7E44" w:rsidRDefault="00796097">
            <w:pPr>
              <w:jc w:val="center"/>
              <w:rPr>
                <w:ins w:id="1292" w:author="Bryce Mihalevich" w:date="2016-02-25T12:09:00Z"/>
                <w:rFonts w:eastAsia="Times New Roman" w:cs="Times New Roman"/>
                <w:sz w:val="20"/>
                <w:szCs w:val="20"/>
                <w:rPrChange w:id="1293" w:author="Bryce Mihalevich" w:date="2016-02-25T13:50:00Z">
                  <w:rPr>
                    <w:ins w:id="1294" w:author="Bryce Mihalevich" w:date="2016-02-25T12:09:00Z"/>
                    <w:rFonts w:eastAsia="Times New Roman" w:cs="Times New Roman"/>
                    <w:szCs w:val="20"/>
                  </w:rPr>
                </w:rPrChange>
              </w:rPr>
              <w:pPrChange w:id="1295" w:author="Bryce Mihalevich" w:date="2016-02-25T13:50:00Z">
                <w:pPr>
                  <w:pStyle w:val="TableParagraph"/>
                  <w:spacing w:before="107"/>
                  <w:ind w:left="-2"/>
                </w:pPr>
              </w:pPrChange>
            </w:pPr>
            <w:ins w:id="1296" w:author="Bryce Mihalevich" w:date="2016-02-25T12:09:00Z">
              <w:r w:rsidRPr="00BA7E44">
                <w:rPr>
                  <w:rFonts w:cs="Times New Roman"/>
                  <w:sz w:val="20"/>
                  <w:szCs w:val="20"/>
                  <w:rPrChange w:id="1297" w:author="Bryce Mihalevich" w:date="2016-02-25T13:50:00Z">
                    <w:rPr/>
                  </w:rPrChange>
                </w:rPr>
                <w:t>Application</w:t>
              </w:r>
            </w:ins>
          </w:p>
        </w:tc>
      </w:tr>
      <w:tr w:rsidR="00BA7E44" w:rsidRPr="00BA7E44" w14:paraId="2BA9C65E" w14:textId="77777777" w:rsidTr="00BA7E44">
        <w:trPr>
          <w:trHeight w:hRule="exact" w:val="468"/>
          <w:jc w:val="center"/>
          <w:ins w:id="1298" w:author="Bryce Mihalevich" w:date="2016-02-25T12:09:00Z"/>
        </w:trPr>
        <w:tc>
          <w:tcPr>
            <w:tcW w:w="677" w:type="pct"/>
            <w:tcBorders>
              <w:top w:val="single" w:sz="5" w:space="0" w:color="000000"/>
              <w:left w:val="single" w:sz="5" w:space="0" w:color="000000"/>
              <w:bottom w:val="single" w:sz="5" w:space="0" w:color="000000"/>
              <w:right w:val="single" w:sz="5" w:space="0" w:color="000000"/>
            </w:tcBorders>
          </w:tcPr>
          <w:p w14:paraId="11D819E2" w14:textId="77777777" w:rsidR="00796097" w:rsidRPr="00BA7E44" w:rsidRDefault="00796097">
            <w:pPr>
              <w:jc w:val="center"/>
              <w:rPr>
                <w:ins w:id="1299" w:author="Bryce Mihalevich" w:date="2016-02-25T12:09:00Z"/>
                <w:rFonts w:eastAsia="Times New Roman" w:cs="Times New Roman"/>
                <w:sz w:val="20"/>
                <w:szCs w:val="20"/>
                <w:rPrChange w:id="1300" w:author="Bryce Mihalevich" w:date="2016-02-25T13:50:00Z">
                  <w:rPr>
                    <w:ins w:id="1301" w:author="Bryce Mihalevich" w:date="2016-02-25T12:09:00Z"/>
                    <w:rFonts w:eastAsia="Times New Roman" w:cs="Times New Roman"/>
                    <w:szCs w:val="20"/>
                  </w:rPr>
                </w:rPrChange>
              </w:rPr>
              <w:pPrChange w:id="1302" w:author="Bryce Mihalevich" w:date="2016-02-25T13:50:00Z">
                <w:pPr>
                  <w:pStyle w:val="TableParagraph"/>
                  <w:ind w:left="385" w:right="47" w:hanging="339"/>
                </w:pPr>
              </w:pPrChange>
            </w:pPr>
            <w:ins w:id="1303" w:author="Bryce Mihalevich" w:date="2016-02-25T12:09:00Z">
              <w:r w:rsidRPr="00BA7E44">
                <w:rPr>
                  <w:rFonts w:cs="Times New Roman"/>
                  <w:spacing w:val="-1"/>
                  <w:sz w:val="20"/>
                  <w:szCs w:val="20"/>
                  <w:rPrChange w:id="1304" w:author="Bryce Mihalevich" w:date="2016-02-25T13:50:00Z">
                    <w:rPr>
                      <w:spacing w:val="-1"/>
                    </w:rPr>
                  </w:rPrChange>
                </w:rPr>
                <w:t>Underground</w:t>
              </w:r>
              <w:r w:rsidRPr="00BA7E44">
                <w:rPr>
                  <w:rFonts w:cs="Times New Roman"/>
                  <w:spacing w:val="20"/>
                  <w:w w:val="99"/>
                  <w:sz w:val="20"/>
                  <w:szCs w:val="20"/>
                  <w:rPrChange w:id="1305" w:author="Bryce Mihalevich" w:date="2016-02-25T13:50:00Z">
                    <w:rPr>
                      <w:spacing w:val="20"/>
                      <w:w w:val="99"/>
                    </w:rPr>
                  </w:rPrChange>
                </w:rPr>
                <w:t xml:space="preserve"> </w:t>
              </w:r>
              <w:r w:rsidRPr="00BA7E44">
                <w:rPr>
                  <w:rFonts w:cs="Times New Roman"/>
                  <w:sz w:val="20"/>
                  <w:szCs w:val="20"/>
                  <w:rPrChange w:id="1306" w:author="Bryce Mihalevich" w:date="2016-02-25T13:50:00Z">
                    <w:rPr/>
                  </w:rPrChange>
                </w:rPr>
                <w:t>Well</w:t>
              </w:r>
            </w:ins>
          </w:p>
        </w:tc>
        <w:tc>
          <w:tcPr>
            <w:tcW w:w="416" w:type="pct"/>
            <w:tcBorders>
              <w:top w:val="single" w:sz="5" w:space="0" w:color="000000"/>
              <w:left w:val="single" w:sz="5" w:space="0" w:color="000000"/>
              <w:bottom w:val="single" w:sz="5" w:space="0" w:color="000000"/>
              <w:right w:val="single" w:sz="5" w:space="0" w:color="000000"/>
            </w:tcBorders>
          </w:tcPr>
          <w:p w14:paraId="2A65A382" w14:textId="77777777" w:rsidR="00796097" w:rsidRPr="00BA7E44" w:rsidRDefault="00796097">
            <w:pPr>
              <w:jc w:val="center"/>
              <w:rPr>
                <w:ins w:id="1307" w:author="Bryce Mihalevich" w:date="2016-02-25T12:09:00Z"/>
                <w:rFonts w:eastAsia="Times New Roman" w:cs="Times New Roman"/>
                <w:sz w:val="20"/>
                <w:szCs w:val="20"/>
                <w:rPrChange w:id="1308" w:author="Bryce Mihalevich" w:date="2016-02-25T13:50:00Z">
                  <w:rPr>
                    <w:ins w:id="1309" w:author="Bryce Mihalevich" w:date="2016-02-25T12:09:00Z"/>
                    <w:rFonts w:eastAsia="Times New Roman" w:cs="Times New Roman"/>
                    <w:szCs w:val="20"/>
                  </w:rPr>
                </w:rPrChange>
              </w:rPr>
              <w:pPrChange w:id="1310" w:author="Bryce Mihalevich" w:date="2016-02-25T13:50:00Z">
                <w:pPr>
                  <w:pStyle w:val="TableParagraph"/>
                  <w:spacing w:before="108"/>
                  <w:ind w:left="152"/>
                </w:pPr>
              </w:pPrChange>
            </w:pPr>
            <w:ins w:id="1311" w:author="Bryce Mihalevich" w:date="2016-02-25T12:09:00Z">
              <w:r w:rsidRPr="00BA7E44">
                <w:rPr>
                  <w:rFonts w:cs="Times New Roman"/>
                  <w:spacing w:val="1"/>
                  <w:sz w:val="20"/>
                  <w:szCs w:val="20"/>
                  <w:rPrChange w:id="1312" w:author="Bryce Mihalevich" w:date="2016-02-25T13:50:00Z">
                    <w:rPr>
                      <w:spacing w:val="1"/>
                    </w:rPr>
                  </w:rPrChange>
                </w:rPr>
                <w:t>1961</w:t>
              </w:r>
            </w:ins>
          </w:p>
        </w:tc>
        <w:tc>
          <w:tcPr>
            <w:tcW w:w="678" w:type="pct"/>
            <w:tcBorders>
              <w:top w:val="single" w:sz="5" w:space="0" w:color="000000"/>
              <w:left w:val="single" w:sz="5" w:space="0" w:color="000000"/>
              <w:bottom w:val="single" w:sz="5" w:space="0" w:color="000000"/>
              <w:right w:val="single" w:sz="5" w:space="0" w:color="000000"/>
            </w:tcBorders>
          </w:tcPr>
          <w:p w14:paraId="183E72BE" w14:textId="77777777" w:rsidR="00796097" w:rsidRPr="00BA7E44" w:rsidRDefault="00796097">
            <w:pPr>
              <w:jc w:val="center"/>
              <w:rPr>
                <w:ins w:id="1313" w:author="Bryce Mihalevich" w:date="2016-02-25T12:09:00Z"/>
                <w:rFonts w:eastAsia="Times New Roman" w:cs="Times New Roman"/>
                <w:sz w:val="20"/>
                <w:szCs w:val="20"/>
                <w:rPrChange w:id="1314" w:author="Bryce Mihalevich" w:date="2016-02-25T13:50:00Z">
                  <w:rPr>
                    <w:ins w:id="1315" w:author="Bryce Mihalevich" w:date="2016-02-25T12:09:00Z"/>
                    <w:rFonts w:eastAsia="Times New Roman" w:cs="Times New Roman"/>
                    <w:szCs w:val="20"/>
                  </w:rPr>
                </w:rPrChange>
              </w:rPr>
              <w:pPrChange w:id="1316" w:author="Bryce Mihalevich" w:date="2016-02-25T13:50:00Z">
                <w:pPr>
                  <w:pStyle w:val="TableParagraph"/>
                  <w:spacing w:before="108"/>
                  <w:ind w:left="707"/>
                </w:pPr>
              </w:pPrChange>
            </w:pPr>
            <w:ins w:id="1317" w:author="Bryce Mihalevich" w:date="2016-02-25T12:09:00Z">
              <w:r w:rsidRPr="00BA7E44">
                <w:rPr>
                  <w:rFonts w:cs="Times New Roman"/>
                  <w:sz w:val="20"/>
                  <w:szCs w:val="20"/>
                  <w:rPrChange w:id="1318" w:author="Bryce Mihalevich" w:date="2016-02-25T13:50:00Z">
                    <w:rPr/>
                  </w:rPrChange>
                </w:rPr>
                <w:t>0.002</w:t>
              </w:r>
            </w:ins>
          </w:p>
        </w:tc>
        <w:tc>
          <w:tcPr>
            <w:tcW w:w="625" w:type="pct"/>
            <w:tcBorders>
              <w:top w:val="single" w:sz="5" w:space="0" w:color="000000"/>
              <w:left w:val="single" w:sz="5" w:space="0" w:color="000000"/>
              <w:bottom w:val="single" w:sz="5" w:space="0" w:color="000000"/>
              <w:right w:val="single" w:sz="5" w:space="0" w:color="000000"/>
            </w:tcBorders>
          </w:tcPr>
          <w:p w14:paraId="2EC4A590" w14:textId="77777777" w:rsidR="00796097" w:rsidRPr="00BA7E44" w:rsidRDefault="00796097">
            <w:pPr>
              <w:jc w:val="center"/>
              <w:rPr>
                <w:ins w:id="1319" w:author="Bryce Mihalevich" w:date="2016-02-25T12:09:00Z"/>
                <w:rFonts w:eastAsia="Times New Roman" w:cs="Times New Roman"/>
                <w:sz w:val="20"/>
                <w:szCs w:val="20"/>
                <w:rPrChange w:id="1320" w:author="Bryce Mihalevich" w:date="2016-02-25T13:50:00Z">
                  <w:rPr>
                    <w:ins w:id="1321" w:author="Bryce Mihalevich" w:date="2016-02-25T12:09:00Z"/>
                    <w:rFonts w:eastAsia="Times New Roman" w:cs="Times New Roman"/>
                    <w:szCs w:val="20"/>
                  </w:rPr>
                </w:rPrChange>
              </w:rPr>
              <w:pPrChange w:id="1322" w:author="Bryce Mihalevich" w:date="2016-02-25T13:50:00Z">
                <w:pPr>
                  <w:pStyle w:val="TableParagraph"/>
                  <w:spacing w:before="108"/>
                  <w:ind w:right="-2"/>
                  <w:jc w:val="right"/>
                </w:pPr>
              </w:pPrChange>
            </w:pPr>
            <w:ins w:id="1323" w:author="Bryce Mihalevich" w:date="2016-02-25T12:09:00Z">
              <w:r w:rsidRPr="00BA7E44">
                <w:rPr>
                  <w:rFonts w:cs="Times New Roman"/>
                  <w:w w:val="95"/>
                  <w:sz w:val="20"/>
                  <w:szCs w:val="20"/>
                  <w:rPrChange w:id="1324" w:author="Bryce Mihalevich" w:date="2016-02-25T13:50:00Z">
                    <w:rPr>
                      <w:w w:val="95"/>
                    </w:rPr>
                  </w:rPrChange>
                </w:rPr>
                <w:t>0.13</w:t>
              </w:r>
            </w:ins>
          </w:p>
        </w:tc>
        <w:tc>
          <w:tcPr>
            <w:tcW w:w="676" w:type="pct"/>
            <w:tcBorders>
              <w:top w:val="single" w:sz="5" w:space="0" w:color="000000"/>
              <w:left w:val="single" w:sz="5" w:space="0" w:color="000000"/>
              <w:bottom w:val="single" w:sz="5" w:space="0" w:color="000000"/>
              <w:right w:val="single" w:sz="5" w:space="0" w:color="000000"/>
            </w:tcBorders>
          </w:tcPr>
          <w:p w14:paraId="4910442D" w14:textId="77777777" w:rsidR="00796097" w:rsidRPr="00BA7E44" w:rsidRDefault="00796097">
            <w:pPr>
              <w:jc w:val="center"/>
              <w:rPr>
                <w:ins w:id="1325" w:author="Bryce Mihalevich" w:date="2016-02-25T12:09:00Z"/>
                <w:rFonts w:eastAsia="Times New Roman" w:cs="Times New Roman"/>
                <w:sz w:val="20"/>
                <w:szCs w:val="20"/>
                <w:rPrChange w:id="1326" w:author="Bryce Mihalevich" w:date="2016-02-25T13:50:00Z">
                  <w:rPr>
                    <w:ins w:id="1327" w:author="Bryce Mihalevich" w:date="2016-02-25T12:09:00Z"/>
                    <w:rFonts w:eastAsia="Times New Roman" w:cs="Times New Roman"/>
                    <w:szCs w:val="20"/>
                  </w:rPr>
                </w:rPrChange>
              </w:rPr>
              <w:pPrChange w:id="1328" w:author="Bryce Mihalevich" w:date="2016-02-25T13:50:00Z">
                <w:pPr>
                  <w:pStyle w:val="TableParagraph"/>
                  <w:spacing w:before="108"/>
                  <w:ind w:left="491" w:right="-4"/>
                </w:pPr>
              </w:pPrChange>
            </w:pPr>
            <w:ins w:id="1329" w:author="Bryce Mihalevich" w:date="2016-02-25T12:09:00Z">
              <w:r w:rsidRPr="00BA7E44">
                <w:rPr>
                  <w:rFonts w:cs="Times New Roman"/>
                  <w:sz w:val="20"/>
                  <w:szCs w:val="20"/>
                  <w:rPrChange w:id="1330" w:author="Bryce Mihalevich" w:date="2016-02-25T13:50:00Z">
                    <w:rPr/>
                  </w:rPrChange>
                </w:rPr>
                <w:t>29-1330</w:t>
              </w:r>
            </w:ins>
          </w:p>
        </w:tc>
        <w:tc>
          <w:tcPr>
            <w:tcW w:w="1145" w:type="pct"/>
            <w:tcBorders>
              <w:top w:val="single" w:sz="5" w:space="0" w:color="000000"/>
              <w:left w:val="single" w:sz="5" w:space="0" w:color="000000"/>
              <w:bottom w:val="single" w:sz="5" w:space="0" w:color="000000"/>
              <w:right w:val="single" w:sz="5" w:space="0" w:color="000000"/>
            </w:tcBorders>
          </w:tcPr>
          <w:p w14:paraId="10145B66" w14:textId="77777777" w:rsidR="00796097" w:rsidRPr="00BA7E44" w:rsidRDefault="00796097">
            <w:pPr>
              <w:jc w:val="center"/>
              <w:rPr>
                <w:ins w:id="1331" w:author="Bryce Mihalevich" w:date="2016-02-25T12:09:00Z"/>
                <w:rFonts w:eastAsia="Times New Roman" w:cs="Times New Roman"/>
                <w:sz w:val="20"/>
                <w:szCs w:val="20"/>
                <w:rPrChange w:id="1332" w:author="Bryce Mihalevich" w:date="2016-02-25T13:50:00Z">
                  <w:rPr>
                    <w:ins w:id="1333" w:author="Bryce Mihalevich" w:date="2016-02-25T12:09:00Z"/>
                    <w:rFonts w:eastAsia="Times New Roman" w:cs="Times New Roman"/>
                    <w:szCs w:val="20"/>
                  </w:rPr>
                </w:rPrChange>
              </w:rPr>
              <w:pPrChange w:id="1334" w:author="Bryce Mihalevich" w:date="2016-02-25T13:50:00Z">
                <w:pPr>
                  <w:pStyle w:val="TableParagraph"/>
                  <w:spacing w:before="108"/>
                  <w:ind w:left="49"/>
                </w:pPr>
              </w:pPrChange>
            </w:pPr>
            <w:ins w:id="1335" w:author="Bryce Mihalevich" w:date="2016-02-25T12:09:00Z">
              <w:r w:rsidRPr="00BA7E44">
                <w:rPr>
                  <w:rFonts w:cs="Times New Roman"/>
                  <w:sz w:val="20"/>
                  <w:szCs w:val="20"/>
                  <w:rPrChange w:id="1336" w:author="Bryce Mihalevich" w:date="2016-02-25T13:50:00Z">
                    <w:rPr/>
                  </w:rPrChange>
                </w:rPr>
                <w:t>Stock</w:t>
              </w:r>
            </w:ins>
          </w:p>
        </w:tc>
        <w:tc>
          <w:tcPr>
            <w:tcW w:w="782" w:type="pct"/>
            <w:tcBorders>
              <w:top w:val="single" w:sz="5" w:space="0" w:color="000000"/>
              <w:left w:val="single" w:sz="5" w:space="0" w:color="000000"/>
              <w:bottom w:val="single" w:sz="5" w:space="0" w:color="000000"/>
              <w:right w:val="single" w:sz="5" w:space="0" w:color="000000"/>
            </w:tcBorders>
          </w:tcPr>
          <w:p w14:paraId="780324DA" w14:textId="77777777" w:rsidR="00796097" w:rsidRPr="00BA7E44" w:rsidRDefault="00796097">
            <w:pPr>
              <w:jc w:val="center"/>
              <w:rPr>
                <w:ins w:id="1337" w:author="Bryce Mihalevich" w:date="2016-02-25T12:09:00Z"/>
                <w:rFonts w:eastAsia="Times New Roman" w:cs="Times New Roman"/>
                <w:sz w:val="20"/>
                <w:szCs w:val="20"/>
                <w:rPrChange w:id="1338" w:author="Bryce Mihalevich" w:date="2016-02-25T13:50:00Z">
                  <w:rPr>
                    <w:ins w:id="1339" w:author="Bryce Mihalevich" w:date="2016-02-25T12:09:00Z"/>
                    <w:rFonts w:eastAsia="Times New Roman" w:cs="Times New Roman"/>
                    <w:szCs w:val="20"/>
                  </w:rPr>
                </w:rPrChange>
              </w:rPr>
              <w:pPrChange w:id="1340" w:author="Bryce Mihalevich" w:date="2016-02-25T13:50:00Z">
                <w:pPr>
                  <w:pStyle w:val="TableParagraph"/>
                  <w:spacing w:before="108"/>
                  <w:ind w:left="-2"/>
                </w:pPr>
              </w:pPrChange>
            </w:pPr>
            <w:ins w:id="1341" w:author="Bryce Mihalevich" w:date="2016-02-25T12:09:00Z">
              <w:r w:rsidRPr="00BA7E44">
                <w:rPr>
                  <w:rFonts w:cs="Times New Roman"/>
                  <w:sz w:val="20"/>
                  <w:szCs w:val="20"/>
                  <w:rPrChange w:id="1342" w:author="Bryce Mihalevich" w:date="2016-02-25T13:50:00Z">
                    <w:rPr/>
                  </w:rPrChange>
                </w:rPr>
                <w:t>Application</w:t>
              </w:r>
            </w:ins>
          </w:p>
        </w:tc>
      </w:tr>
      <w:tr w:rsidR="00BA7E44" w:rsidRPr="00BA7E44" w14:paraId="72F938BB" w14:textId="77777777" w:rsidTr="00BA7E44">
        <w:trPr>
          <w:trHeight w:hRule="exact" w:val="701"/>
          <w:jc w:val="center"/>
          <w:ins w:id="1343" w:author="Bryce Mihalevich" w:date="2016-02-25T12:09:00Z"/>
        </w:trPr>
        <w:tc>
          <w:tcPr>
            <w:tcW w:w="677" w:type="pct"/>
            <w:tcBorders>
              <w:top w:val="single" w:sz="5" w:space="0" w:color="000000"/>
              <w:left w:val="single" w:sz="5" w:space="0" w:color="000000"/>
              <w:bottom w:val="single" w:sz="5" w:space="0" w:color="000000"/>
              <w:right w:val="single" w:sz="5" w:space="0" w:color="000000"/>
            </w:tcBorders>
          </w:tcPr>
          <w:p w14:paraId="2B2BD1B3" w14:textId="77777777" w:rsidR="00796097" w:rsidRPr="00BA7E44" w:rsidRDefault="00796097">
            <w:pPr>
              <w:jc w:val="center"/>
              <w:rPr>
                <w:ins w:id="1344" w:author="Bryce Mihalevich" w:date="2016-02-25T12:09:00Z"/>
                <w:rFonts w:eastAsia="Times New Roman" w:cs="Times New Roman"/>
                <w:sz w:val="20"/>
                <w:szCs w:val="20"/>
                <w:rPrChange w:id="1345" w:author="Bryce Mihalevich" w:date="2016-02-25T13:50:00Z">
                  <w:rPr>
                    <w:ins w:id="1346" w:author="Bryce Mihalevich" w:date="2016-02-25T12:09:00Z"/>
                    <w:rFonts w:eastAsia="Times New Roman" w:cs="Times New Roman"/>
                    <w:sz w:val="19"/>
                    <w:szCs w:val="19"/>
                  </w:rPr>
                </w:rPrChange>
              </w:rPr>
              <w:pPrChange w:id="1347" w:author="Bryce Mihalevich" w:date="2016-02-25T13:50:00Z">
                <w:pPr>
                  <w:pStyle w:val="TableParagraph"/>
                  <w:spacing w:before="4"/>
                </w:pPr>
              </w:pPrChange>
            </w:pPr>
          </w:p>
          <w:p w14:paraId="4B1899CB" w14:textId="77777777" w:rsidR="00796097" w:rsidRPr="00BA7E44" w:rsidRDefault="00796097">
            <w:pPr>
              <w:jc w:val="center"/>
              <w:rPr>
                <w:ins w:id="1348" w:author="Bryce Mihalevich" w:date="2016-02-25T12:09:00Z"/>
                <w:rFonts w:eastAsia="Times New Roman" w:cs="Times New Roman"/>
                <w:sz w:val="20"/>
                <w:szCs w:val="20"/>
                <w:rPrChange w:id="1349" w:author="Bryce Mihalevich" w:date="2016-02-25T13:50:00Z">
                  <w:rPr>
                    <w:ins w:id="1350" w:author="Bryce Mihalevich" w:date="2016-02-25T12:09:00Z"/>
                    <w:rFonts w:eastAsia="Times New Roman" w:cs="Times New Roman"/>
                    <w:szCs w:val="20"/>
                  </w:rPr>
                </w:rPrChange>
              </w:rPr>
              <w:pPrChange w:id="1351" w:author="Bryce Mihalevich" w:date="2016-02-25T13:50:00Z">
                <w:pPr>
                  <w:pStyle w:val="TableParagraph"/>
                  <w:ind w:left="162"/>
                </w:pPr>
              </w:pPrChange>
            </w:pPr>
            <w:ins w:id="1352" w:author="Bryce Mihalevich" w:date="2016-02-25T12:09:00Z">
              <w:r w:rsidRPr="00BA7E44">
                <w:rPr>
                  <w:rFonts w:cs="Times New Roman"/>
                  <w:sz w:val="20"/>
                  <w:szCs w:val="20"/>
                  <w:rPrChange w:id="1353" w:author="Bryce Mihalevich" w:date="2016-02-25T13:50:00Z">
                    <w:rPr/>
                  </w:rPrChange>
                </w:rPr>
                <w:t>Salt</w:t>
              </w:r>
              <w:r w:rsidRPr="00BA7E44">
                <w:rPr>
                  <w:rFonts w:cs="Times New Roman"/>
                  <w:spacing w:val="-9"/>
                  <w:sz w:val="20"/>
                  <w:szCs w:val="20"/>
                  <w:rPrChange w:id="1354" w:author="Bryce Mihalevich" w:date="2016-02-25T13:50:00Z">
                    <w:rPr>
                      <w:spacing w:val="-9"/>
                    </w:rPr>
                  </w:rPrChange>
                </w:rPr>
                <w:t xml:space="preserve"> </w:t>
              </w:r>
              <w:r w:rsidRPr="00BA7E44">
                <w:rPr>
                  <w:rFonts w:cs="Times New Roman"/>
                  <w:spacing w:val="-1"/>
                  <w:sz w:val="20"/>
                  <w:szCs w:val="20"/>
                  <w:rPrChange w:id="1355" w:author="Bryce Mihalevich" w:date="2016-02-25T13:50:00Z">
                    <w:rPr>
                      <w:spacing w:val="-1"/>
                    </w:rPr>
                  </w:rPrChange>
                </w:rPr>
                <w:t>Creek</w:t>
              </w:r>
            </w:ins>
          </w:p>
        </w:tc>
        <w:tc>
          <w:tcPr>
            <w:tcW w:w="416" w:type="pct"/>
            <w:tcBorders>
              <w:top w:val="single" w:sz="5" w:space="0" w:color="000000"/>
              <w:left w:val="single" w:sz="5" w:space="0" w:color="000000"/>
              <w:bottom w:val="single" w:sz="5" w:space="0" w:color="000000"/>
              <w:right w:val="single" w:sz="5" w:space="0" w:color="000000"/>
            </w:tcBorders>
          </w:tcPr>
          <w:p w14:paraId="09D0CB74" w14:textId="77777777" w:rsidR="00796097" w:rsidRPr="00BA7E44" w:rsidRDefault="00796097">
            <w:pPr>
              <w:jc w:val="center"/>
              <w:rPr>
                <w:ins w:id="1356" w:author="Bryce Mihalevich" w:date="2016-02-25T12:09:00Z"/>
                <w:rFonts w:eastAsia="Times New Roman" w:cs="Times New Roman"/>
                <w:sz w:val="20"/>
                <w:szCs w:val="20"/>
                <w:rPrChange w:id="1357" w:author="Bryce Mihalevich" w:date="2016-02-25T13:50:00Z">
                  <w:rPr>
                    <w:ins w:id="1358" w:author="Bryce Mihalevich" w:date="2016-02-25T12:09:00Z"/>
                    <w:rFonts w:eastAsia="Times New Roman" w:cs="Times New Roman"/>
                    <w:sz w:val="19"/>
                    <w:szCs w:val="19"/>
                  </w:rPr>
                </w:rPrChange>
              </w:rPr>
              <w:pPrChange w:id="1359" w:author="Bryce Mihalevich" w:date="2016-02-25T13:50:00Z">
                <w:pPr>
                  <w:pStyle w:val="TableParagraph"/>
                  <w:spacing w:before="4"/>
                </w:pPr>
              </w:pPrChange>
            </w:pPr>
          </w:p>
          <w:p w14:paraId="2A19D84A" w14:textId="77777777" w:rsidR="00796097" w:rsidRPr="00BA7E44" w:rsidRDefault="00796097">
            <w:pPr>
              <w:jc w:val="center"/>
              <w:rPr>
                <w:ins w:id="1360" w:author="Bryce Mihalevich" w:date="2016-02-25T12:09:00Z"/>
                <w:rFonts w:eastAsia="Times New Roman" w:cs="Times New Roman"/>
                <w:sz w:val="20"/>
                <w:szCs w:val="20"/>
                <w:rPrChange w:id="1361" w:author="Bryce Mihalevich" w:date="2016-02-25T13:50:00Z">
                  <w:rPr>
                    <w:ins w:id="1362" w:author="Bryce Mihalevich" w:date="2016-02-25T12:09:00Z"/>
                    <w:rFonts w:eastAsia="Times New Roman" w:cs="Times New Roman"/>
                    <w:szCs w:val="20"/>
                  </w:rPr>
                </w:rPrChange>
              </w:rPr>
              <w:pPrChange w:id="1363" w:author="Bryce Mihalevich" w:date="2016-02-25T13:50:00Z">
                <w:pPr>
                  <w:pStyle w:val="TableParagraph"/>
                  <w:ind w:left="152"/>
                </w:pPr>
              </w:pPrChange>
            </w:pPr>
            <w:ins w:id="1364" w:author="Bryce Mihalevich" w:date="2016-02-25T12:09:00Z">
              <w:r w:rsidRPr="00BA7E44">
                <w:rPr>
                  <w:rFonts w:cs="Times New Roman"/>
                  <w:spacing w:val="1"/>
                  <w:sz w:val="20"/>
                  <w:szCs w:val="20"/>
                  <w:rPrChange w:id="1365" w:author="Bryce Mihalevich" w:date="2016-02-25T13:50:00Z">
                    <w:rPr>
                      <w:spacing w:val="1"/>
                    </w:rPr>
                  </w:rPrChange>
                </w:rPr>
                <w:t>1991</w:t>
              </w:r>
            </w:ins>
          </w:p>
        </w:tc>
        <w:tc>
          <w:tcPr>
            <w:tcW w:w="678" w:type="pct"/>
            <w:tcBorders>
              <w:top w:val="single" w:sz="5" w:space="0" w:color="000000"/>
              <w:left w:val="single" w:sz="5" w:space="0" w:color="000000"/>
              <w:bottom w:val="single" w:sz="5" w:space="0" w:color="000000"/>
              <w:right w:val="single" w:sz="5" w:space="0" w:color="000000"/>
            </w:tcBorders>
          </w:tcPr>
          <w:p w14:paraId="3C8B5CBC" w14:textId="77777777" w:rsidR="00796097" w:rsidRPr="00BA7E44" w:rsidRDefault="00796097">
            <w:pPr>
              <w:jc w:val="center"/>
              <w:rPr>
                <w:ins w:id="1366" w:author="Bryce Mihalevich" w:date="2016-02-25T12:09:00Z"/>
                <w:rFonts w:eastAsia="Times New Roman" w:cs="Times New Roman"/>
                <w:sz w:val="20"/>
                <w:szCs w:val="20"/>
                <w:rPrChange w:id="1367" w:author="Bryce Mihalevich" w:date="2016-02-25T13:50:00Z">
                  <w:rPr>
                    <w:ins w:id="1368" w:author="Bryce Mihalevich" w:date="2016-02-25T12:09:00Z"/>
                    <w:rFonts w:eastAsia="Times New Roman" w:cs="Times New Roman"/>
                    <w:szCs w:val="20"/>
                  </w:rPr>
                </w:rPrChange>
              </w:rPr>
              <w:pPrChange w:id="1369" w:author="Bryce Mihalevich" w:date="2016-02-25T13:50:00Z">
                <w:pPr>
                  <w:pStyle w:val="TableParagraph"/>
                  <w:spacing w:line="224" w:lineRule="exact"/>
                  <w:ind w:left="603"/>
                  <w:jc w:val="center"/>
                </w:pPr>
              </w:pPrChange>
            </w:pPr>
            <w:ins w:id="1370" w:author="Bryce Mihalevich" w:date="2016-02-25T12:09:00Z">
              <w:r w:rsidRPr="00BA7E44">
                <w:rPr>
                  <w:rFonts w:cs="Times New Roman"/>
                  <w:w w:val="95"/>
                  <w:sz w:val="20"/>
                  <w:szCs w:val="20"/>
                  <w:rPrChange w:id="1371" w:author="Bryce Mihalevich" w:date="2016-02-25T13:50:00Z">
                    <w:rPr>
                      <w:w w:val="95"/>
                    </w:rPr>
                  </w:rPrChange>
                </w:rPr>
                <w:t>666.25</w:t>
              </w:r>
            </w:ins>
          </w:p>
          <w:p w14:paraId="49716792" w14:textId="77777777" w:rsidR="00796097" w:rsidRPr="00BA7E44" w:rsidRDefault="00796097">
            <w:pPr>
              <w:jc w:val="center"/>
              <w:rPr>
                <w:ins w:id="1372" w:author="Bryce Mihalevich" w:date="2016-02-25T12:09:00Z"/>
                <w:rFonts w:eastAsia="Times New Roman" w:cs="Times New Roman"/>
                <w:sz w:val="20"/>
                <w:szCs w:val="20"/>
                <w:rPrChange w:id="1373" w:author="Bryce Mihalevich" w:date="2016-02-25T13:50:00Z">
                  <w:rPr>
                    <w:ins w:id="1374" w:author="Bryce Mihalevich" w:date="2016-02-25T12:09:00Z"/>
                    <w:rFonts w:eastAsia="Times New Roman" w:cs="Times New Roman"/>
                    <w:szCs w:val="20"/>
                  </w:rPr>
                </w:rPrChange>
              </w:rPr>
              <w:pPrChange w:id="1375" w:author="Bryce Mihalevich" w:date="2016-02-25T13:50:00Z">
                <w:pPr>
                  <w:pStyle w:val="TableParagraph"/>
                  <w:spacing w:line="229" w:lineRule="exact"/>
                  <w:ind w:left="468"/>
                  <w:jc w:val="center"/>
                </w:pPr>
              </w:pPrChange>
            </w:pPr>
            <w:ins w:id="1376" w:author="Bryce Mihalevich" w:date="2016-02-25T12:09:00Z">
              <w:r w:rsidRPr="00BA7E44">
                <w:rPr>
                  <w:rFonts w:cs="Times New Roman"/>
                  <w:w w:val="95"/>
                  <w:sz w:val="20"/>
                  <w:szCs w:val="20"/>
                  <w:rPrChange w:id="1377" w:author="Bryce Mihalevich" w:date="2016-02-25T13:50:00Z">
                    <w:rPr>
                      <w:w w:val="95"/>
                    </w:rPr>
                  </w:rPrChange>
                </w:rPr>
                <w:t>(666.25)</w:t>
              </w:r>
            </w:ins>
          </w:p>
          <w:p w14:paraId="1E9F2CA0" w14:textId="77777777" w:rsidR="00796097" w:rsidRPr="00BA7E44" w:rsidRDefault="00796097">
            <w:pPr>
              <w:jc w:val="center"/>
              <w:rPr>
                <w:ins w:id="1378" w:author="Bryce Mihalevich" w:date="2016-02-25T12:09:00Z"/>
                <w:rFonts w:eastAsia="Times New Roman" w:cs="Times New Roman"/>
                <w:sz w:val="20"/>
                <w:szCs w:val="20"/>
                <w:rPrChange w:id="1379" w:author="Bryce Mihalevich" w:date="2016-02-25T13:50:00Z">
                  <w:rPr>
                    <w:ins w:id="1380" w:author="Bryce Mihalevich" w:date="2016-02-25T12:09:00Z"/>
                    <w:rFonts w:eastAsia="Times New Roman" w:cs="Times New Roman"/>
                    <w:szCs w:val="20"/>
                  </w:rPr>
                </w:rPrChange>
              </w:rPr>
              <w:pPrChange w:id="1381" w:author="Bryce Mihalevich" w:date="2016-02-25T13:50:00Z">
                <w:pPr>
                  <w:pStyle w:val="TableParagraph"/>
                  <w:ind w:left="376"/>
                </w:pPr>
              </w:pPrChange>
            </w:pPr>
            <w:ins w:id="1382" w:author="Bryce Mihalevich" w:date="2016-02-25T12:09:00Z">
              <w:r w:rsidRPr="00BA7E44">
                <w:rPr>
                  <w:rFonts w:cs="Times New Roman"/>
                  <w:w w:val="95"/>
                  <w:sz w:val="20"/>
                  <w:szCs w:val="20"/>
                  <w:rPrChange w:id="1383" w:author="Bryce Mihalevich" w:date="2016-02-25T13:50:00Z">
                    <w:rPr>
                      <w:w w:val="95"/>
                    </w:rPr>
                  </w:rPrChange>
                </w:rPr>
                <w:t>[1337.75]</w:t>
              </w:r>
            </w:ins>
          </w:p>
        </w:tc>
        <w:tc>
          <w:tcPr>
            <w:tcW w:w="625" w:type="pct"/>
            <w:tcBorders>
              <w:top w:val="single" w:sz="5" w:space="0" w:color="000000"/>
              <w:left w:val="single" w:sz="5" w:space="0" w:color="000000"/>
              <w:bottom w:val="single" w:sz="5" w:space="0" w:color="000000"/>
              <w:right w:val="single" w:sz="5" w:space="0" w:color="000000"/>
            </w:tcBorders>
          </w:tcPr>
          <w:p w14:paraId="5B7FAEC5" w14:textId="77777777" w:rsidR="00796097" w:rsidRPr="00BA7E44" w:rsidRDefault="00796097">
            <w:pPr>
              <w:jc w:val="center"/>
              <w:rPr>
                <w:ins w:id="1384" w:author="Bryce Mihalevich" w:date="2016-02-25T12:09:00Z"/>
                <w:rFonts w:eastAsia="Times New Roman" w:cs="Times New Roman"/>
                <w:sz w:val="20"/>
                <w:szCs w:val="20"/>
                <w:rPrChange w:id="1385" w:author="Bryce Mihalevich" w:date="2016-02-25T13:50:00Z">
                  <w:rPr>
                    <w:ins w:id="1386" w:author="Bryce Mihalevich" w:date="2016-02-25T12:09:00Z"/>
                    <w:rFonts w:eastAsia="Times New Roman" w:cs="Times New Roman"/>
                    <w:sz w:val="19"/>
                    <w:szCs w:val="19"/>
                  </w:rPr>
                </w:rPrChange>
              </w:rPr>
              <w:pPrChange w:id="1387" w:author="Bryce Mihalevich" w:date="2016-02-25T13:50:00Z">
                <w:pPr>
                  <w:pStyle w:val="TableParagraph"/>
                  <w:spacing w:before="4"/>
                </w:pPr>
              </w:pPrChange>
            </w:pPr>
          </w:p>
          <w:p w14:paraId="4C60A1B1" w14:textId="77777777" w:rsidR="00796097" w:rsidRPr="00BA7E44" w:rsidRDefault="00796097">
            <w:pPr>
              <w:jc w:val="center"/>
              <w:rPr>
                <w:ins w:id="1388" w:author="Bryce Mihalevich" w:date="2016-02-25T12:09:00Z"/>
                <w:rFonts w:eastAsia="Times New Roman" w:cs="Times New Roman"/>
                <w:sz w:val="20"/>
                <w:szCs w:val="20"/>
                <w:rPrChange w:id="1389" w:author="Bryce Mihalevich" w:date="2016-02-25T13:50:00Z">
                  <w:rPr>
                    <w:ins w:id="1390" w:author="Bryce Mihalevich" w:date="2016-02-25T12:09:00Z"/>
                    <w:rFonts w:eastAsia="Times New Roman" w:cs="Times New Roman"/>
                    <w:szCs w:val="20"/>
                  </w:rPr>
                </w:rPrChange>
              </w:rPr>
              <w:pPrChange w:id="1391" w:author="Bryce Mihalevich" w:date="2016-02-25T13:50:00Z">
                <w:pPr>
                  <w:pStyle w:val="TableParagraph"/>
                  <w:ind w:right="-1"/>
                  <w:jc w:val="right"/>
                </w:pPr>
              </w:pPrChange>
            </w:pPr>
            <w:ins w:id="1392" w:author="Bryce Mihalevich" w:date="2016-02-25T12:09:00Z">
              <w:r w:rsidRPr="00BA7E44">
                <w:rPr>
                  <w:rFonts w:cs="Times New Roman"/>
                  <w:w w:val="95"/>
                  <w:sz w:val="20"/>
                  <w:szCs w:val="20"/>
                  <w:rPrChange w:id="1393" w:author="Bryce Mihalevich" w:date="2016-02-25T13:50:00Z">
                    <w:rPr>
                      <w:w w:val="95"/>
                    </w:rPr>
                  </w:rPrChange>
                </w:rPr>
                <w:t>-</w:t>
              </w:r>
            </w:ins>
          </w:p>
        </w:tc>
        <w:tc>
          <w:tcPr>
            <w:tcW w:w="676" w:type="pct"/>
            <w:tcBorders>
              <w:top w:val="single" w:sz="5" w:space="0" w:color="000000"/>
              <w:left w:val="single" w:sz="5" w:space="0" w:color="000000"/>
              <w:bottom w:val="single" w:sz="5" w:space="0" w:color="000000"/>
              <w:right w:val="single" w:sz="5" w:space="0" w:color="000000"/>
            </w:tcBorders>
          </w:tcPr>
          <w:p w14:paraId="3227F33F" w14:textId="77777777" w:rsidR="00796097" w:rsidRPr="00BA7E44" w:rsidRDefault="00796097">
            <w:pPr>
              <w:jc w:val="center"/>
              <w:rPr>
                <w:ins w:id="1394" w:author="Bryce Mihalevich" w:date="2016-02-25T12:09:00Z"/>
                <w:rFonts w:eastAsia="Times New Roman" w:cs="Times New Roman"/>
                <w:sz w:val="20"/>
                <w:szCs w:val="20"/>
                <w:rPrChange w:id="1395" w:author="Bryce Mihalevich" w:date="2016-02-25T13:50:00Z">
                  <w:rPr>
                    <w:ins w:id="1396" w:author="Bryce Mihalevich" w:date="2016-02-25T12:09:00Z"/>
                    <w:rFonts w:eastAsia="Times New Roman" w:cs="Times New Roman"/>
                    <w:sz w:val="19"/>
                    <w:szCs w:val="19"/>
                  </w:rPr>
                </w:rPrChange>
              </w:rPr>
              <w:pPrChange w:id="1397" w:author="Bryce Mihalevich" w:date="2016-02-25T13:50:00Z">
                <w:pPr>
                  <w:pStyle w:val="TableParagraph"/>
                  <w:spacing w:before="4"/>
                </w:pPr>
              </w:pPrChange>
            </w:pPr>
          </w:p>
          <w:p w14:paraId="41AB7999" w14:textId="77777777" w:rsidR="00796097" w:rsidRPr="00BA7E44" w:rsidRDefault="00796097">
            <w:pPr>
              <w:jc w:val="center"/>
              <w:rPr>
                <w:ins w:id="1398" w:author="Bryce Mihalevich" w:date="2016-02-25T12:09:00Z"/>
                <w:rFonts w:eastAsia="Times New Roman" w:cs="Times New Roman"/>
                <w:sz w:val="20"/>
                <w:szCs w:val="20"/>
                <w:rPrChange w:id="1399" w:author="Bryce Mihalevich" w:date="2016-02-25T13:50:00Z">
                  <w:rPr>
                    <w:ins w:id="1400" w:author="Bryce Mihalevich" w:date="2016-02-25T12:09:00Z"/>
                    <w:rFonts w:eastAsia="Times New Roman" w:cs="Times New Roman"/>
                    <w:szCs w:val="20"/>
                  </w:rPr>
                </w:rPrChange>
              </w:rPr>
              <w:pPrChange w:id="1401" w:author="Bryce Mihalevich" w:date="2016-02-25T13:50:00Z">
                <w:pPr>
                  <w:pStyle w:val="TableParagraph"/>
                  <w:ind w:left="491" w:right="-4"/>
                </w:pPr>
              </w:pPrChange>
            </w:pPr>
            <w:ins w:id="1402" w:author="Bryce Mihalevich" w:date="2016-02-25T12:09:00Z">
              <w:r w:rsidRPr="00BA7E44">
                <w:rPr>
                  <w:rFonts w:cs="Times New Roman"/>
                  <w:sz w:val="20"/>
                  <w:szCs w:val="20"/>
                  <w:rPrChange w:id="1403" w:author="Bryce Mihalevich" w:date="2016-02-25T13:50:00Z">
                    <w:rPr/>
                  </w:rPrChange>
                </w:rPr>
                <w:t>29-3668</w:t>
              </w:r>
            </w:ins>
          </w:p>
        </w:tc>
        <w:tc>
          <w:tcPr>
            <w:tcW w:w="1145" w:type="pct"/>
            <w:tcBorders>
              <w:top w:val="single" w:sz="5" w:space="0" w:color="000000"/>
              <w:left w:val="single" w:sz="5" w:space="0" w:color="000000"/>
              <w:bottom w:val="single" w:sz="5" w:space="0" w:color="000000"/>
              <w:right w:val="single" w:sz="5" w:space="0" w:color="000000"/>
            </w:tcBorders>
          </w:tcPr>
          <w:p w14:paraId="6A64C7E2" w14:textId="77777777" w:rsidR="00796097" w:rsidRPr="00BA7E44" w:rsidRDefault="00796097">
            <w:pPr>
              <w:jc w:val="center"/>
              <w:rPr>
                <w:ins w:id="1404" w:author="Bryce Mihalevich" w:date="2016-02-25T12:09:00Z"/>
                <w:rFonts w:eastAsia="Times New Roman" w:cs="Times New Roman"/>
                <w:sz w:val="20"/>
                <w:szCs w:val="20"/>
                <w:rPrChange w:id="1405" w:author="Bryce Mihalevich" w:date="2016-02-25T13:50:00Z">
                  <w:rPr>
                    <w:ins w:id="1406" w:author="Bryce Mihalevich" w:date="2016-02-25T12:09:00Z"/>
                    <w:rFonts w:eastAsia="Times New Roman" w:cs="Times New Roman"/>
                    <w:szCs w:val="20"/>
                  </w:rPr>
                </w:rPrChange>
              </w:rPr>
              <w:pPrChange w:id="1407" w:author="Bryce Mihalevich" w:date="2016-02-25T13:50:00Z">
                <w:pPr>
                  <w:pStyle w:val="TableParagraph"/>
                  <w:spacing w:before="107"/>
                  <w:ind w:left="-2" w:right="210"/>
                </w:pPr>
              </w:pPrChange>
            </w:pPr>
            <w:ins w:id="1408" w:author="Bryce Mihalevich" w:date="2016-02-25T12:09:00Z">
              <w:r w:rsidRPr="00BA7E44">
                <w:rPr>
                  <w:rFonts w:cs="Times New Roman"/>
                  <w:spacing w:val="-1"/>
                  <w:sz w:val="20"/>
                  <w:szCs w:val="20"/>
                  <w:rPrChange w:id="1409" w:author="Bryce Mihalevich" w:date="2016-02-25T13:50:00Z">
                    <w:rPr>
                      <w:spacing w:val="-1"/>
                    </w:rPr>
                  </w:rPrChange>
                </w:rPr>
                <w:t>Waterfowl</w:t>
              </w:r>
              <w:r w:rsidRPr="00BA7E44">
                <w:rPr>
                  <w:rFonts w:cs="Times New Roman"/>
                  <w:spacing w:val="-19"/>
                  <w:sz w:val="20"/>
                  <w:szCs w:val="20"/>
                  <w:rPrChange w:id="1410" w:author="Bryce Mihalevich" w:date="2016-02-25T13:50:00Z">
                    <w:rPr>
                      <w:spacing w:val="-19"/>
                    </w:rPr>
                  </w:rPrChange>
                </w:rPr>
                <w:t xml:space="preserve"> </w:t>
              </w:r>
              <w:r w:rsidRPr="00BA7E44">
                <w:rPr>
                  <w:rFonts w:cs="Times New Roman"/>
                  <w:sz w:val="20"/>
                  <w:szCs w:val="20"/>
                  <w:rPrChange w:id="1411" w:author="Bryce Mihalevich" w:date="2016-02-25T13:50:00Z">
                    <w:rPr/>
                  </w:rPrChange>
                </w:rPr>
                <w:t>(Fisheries)</w:t>
              </w:r>
              <w:r w:rsidRPr="00BA7E44">
                <w:rPr>
                  <w:rFonts w:cs="Times New Roman"/>
                  <w:spacing w:val="29"/>
                  <w:w w:val="99"/>
                  <w:sz w:val="20"/>
                  <w:szCs w:val="20"/>
                  <w:rPrChange w:id="1412" w:author="Bryce Mihalevich" w:date="2016-02-25T13:50:00Z">
                    <w:rPr>
                      <w:spacing w:val="29"/>
                      <w:w w:val="99"/>
                    </w:rPr>
                  </w:rPrChange>
                </w:rPr>
                <w:t xml:space="preserve"> </w:t>
              </w:r>
              <w:r w:rsidRPr="00BA7E44">
                <w:rPr>
                  <w:rFonts w:cs="Times New Roman"/>
                  <w:spacing w:val="-1"/>
                  <w:sz w:val="20"/>
                  <w:szCs w:val="20"/>
                  <w:rPrChange w:id="1413" w:author="Bryce Mihalevich" w:date="2016-02-25T13:50:00Z">
                    <w:rPr>
                      <w:spacing w:val="-1"/>
                    </w:rPr>
                  </w:rPrChange>
                </w:rPr>
                <w:t>[Irrigation]</w:t>
              </w:r>
            </w:ins>
          </w:p>
        </w:tc>
        <w:tc>
          <w:tcPr>
            <w:tcW w:w="782" w:type="pct"/>
            <w:tcBorders>
              <w:top w:val="single" w:sz="5" w:space="0" w:color="000000"/>
              <w:left w:val="single" w:sz="5" w:space="0" w:color="000000"/>
              <w:bottom w:val="single" w:sz="5" w:space="0" w:color="000000"/>
              <w:right w:val="single" w:sz="5" w:space="0" w:color="000000"/>
            </w:tcBorders>
          </w:tcPr>
          <w:p w14:paraId="3755191F" w14:textId="77777777" w:rsidR="00796097" w:rsidRPr="00BA7E44" w:rsidRDefault="00796097">
            <w:pPr>
              <w:jc w:val="center"/>
              <w:rPr>
                <w:ins w:id="1414" w:author="Bryce Mihalevich" w:date="2016-02-25T12:09:00Z"/>
                <w:rFonts w:eastAsia="Times New Roman" w:cs="Times New Roman"/>
                <w:sz w:val="20"/>
                <w:szCs w:val="20"/>
                <w:rPrChange w:id="1415" w:author="Bryce Mihalevich" w:date="2016-02-25T13:50:00Z">
                  <w:rPr>
                    <w:ins w:id="1416" w:author="Bryce Mihalevich" w:date="2016-02-25T12:09:00Z"/>
                    <w:rFonts w:eastAsia="Times New Roman" w:cs="Times New Roman"/>
                    <w:sz w:val="19"/>
                    <w:szCs w:val="19"/>
                  </w:rPr>
                </w:rPrChange>
              </w:rPr>
              <w:pPrChange w:id="1417" w:author="Bryce Mihalevich" w:date="2016-02-25T13:50:00Z">
                <w:pPr>
                  <w:pStyle w:val="TableParagraph"/>
                  <w:spacing w:before="4"/>
                </w:pPr>
              </w:pPrChange>
            </w:pPr>
          </w:p>
          <w:p w14:paraId="56B182F1" w14:textId="77777777" w:rsidR="00796097" w:rsidRPr="00BA7E44" w:rsidRDefault="00796097">
            <w:pPr>
              <w:jc w:val="center"/>
              <w:rPr>
                <w:ins w:id="1418" w:author="Bryce Mihalevich" w:date="2016-02-25T12:09:00Z"/>
                <w:rFonts w:eastAsia="Times New Roman" w:cs="Times New Roman"/>
                <w:sz w:val="20"/>
                <w:szCs w:val="20"/>
                <w:rPrChange w:id="1419" w:author="Bryce Mihalevich" w:date="2016-02-25T13:50:00Z">
                  <w:rPr>
                    <w:ins w:id="1420" w:author="Bryce Mihalevich" w:date="2016-02-25T12:09:00Z"/>
                    <w:rFonts w:eastAsia="Times New Roman" w:cs="Times New Roman"/>
                    <w:szCs w:val="20"/>
                  </w:rPr>
                </w:rPrChange>
              </w:rPr>
              <w:pPrChange w:id="1421" w:author="Bryce Mihalevich" w:date="2016-02-25T13:50:00Z">
                <w:pPr>
                  <w:pStyle w:val="TableParagraph"/>
                  <w:ind w:left="-2"/>
                </w:pPr>
              </w:pPrChange>
            </w:pPr>
            <w:ins w:id="1422" w:author="Bryce Mihalevich" w:date="2016-02-25T12:09:00Z">
              <w:r w:rsidRPr="00BA7E44">
                <w:rPr>
                  <w:rFonts w:cs="Times New Roman"/>
                  <w:sz w:val="20"/>
                  <w:szCs w:val="20"/>
                  <w:rPrChange w:id="1423" w:author="Bryce Mihalevich" w:date="2016-02-25T13:50:00Z">
                    <w:rPr/>
                  </w:rPrChange>
                </w:rPr>
                <w:t>Application</w:t>
              </w:r>
            </w:ins>
          </w:p>
        </w:tc>
      </w:tr>
      <w:tr w:rsidR="00BA7E44" w:rsidRPr="00BA7E44" w14:paraId="1D0F7CB5" w14:textId="77777777" w:rsidTr="00BA7E44">
        <w:trPr>
          <w:trHeight w:hRule="exact" w:val="470"/>
          <w:jc w:val="center"/>
          <w:ins w:id="1424" w:author="Bryce Mihalevich" w:date="2016-02-25T12:09:00Z"/>
        </w:trPr>
        <w:tc>
          <w:tcPr>
            <w:tcW w:w="677" w:type="pct"/>
            <w:tcBorders>
              <w:top w:val="single" w:sz="5" w:space="0" w:color="000000"/>
              <w:left w:val="single" w:sz="5" w:space="0" w:color="000000"/>
              <w:bottom w:val="single" w:sz="5" w:space="0" w:color="000000"/>
              <w:right w:val="single" w:sz="5" w:space="0" w:color="000000"/>
            </w:tcBorders>
          </w:tcPr>
          <w:p w14:paraId="5E024E53" w14:textId="77777777" w:rsidR="00796097" w:rsidRPr="00BA7E44" w:rsidRDefault="00796097">
            <w:pPr>
              <w:jc w:val="center"/>
              <w:rPr>
                <w:ins w:id="1425" w:author="Bryce Mihalevich" w:date="2016-02-25T12:09:00Z"/>
                <w:rFonts w:eastAsia="Times New Roman" w:cs="Times New Roman"/>
                <w:sz w:val="20"/>
                <w:szCs w:val="20"/>
                <w:rPrChange w:id="1426" w:author="Bryce Mihalevich" w:date="2016-02-25T13:50:00Z">
                  <w:rPr>
                    <w:ins w:id="1427" w:author="Bryce Mihalevich" w:date="2016-02-25T12:09:00Z"/>
                    <w:rFonts w:eastAsia="Times New Roman" w:cs="Times New Roman"/>
                    <w:szCs w:val="20"/>
                  </w:rPr>
                </w:rPrChange>
              </w:rPr>
              <w:pPrChange w:id="1428" w:author="Bryce Mihalevich" w:date="2016-02-25T13:50:00Z">
                <w:pPr>
                  <w:pStyle w:val="TableParagraph"/>
                  <w:ind w:left="15" w:right="15" w:firstLine="208"/>
                </w:pPr>
              </w:pPrChange>
            </w:pPr>
            <w:ins w:id="1429" w:author="Bryce Mihalevich" w:date="2016-02-25T12:09:00Z">
              <w:r w:rsidRPr="00BA7E44">
                <w:rPr>
                  <w:rFonts w:cs="Times New Roman"/>
                  <w:spacing w:val="-1"/>
                  <w:sz w:val="20"/>
                  <w:szCs w:val="20"/>
                  <w:rPrChange w:id="1430" w:author="Bryce Mihalevich" w:date="2016-02-25T13:50:00Z">
                    <w:rPr>
                      <w:spacing w:val="-1"/>
                    </w:rPr>
                  </w:rPrChange>
                </w:rPr>
                <w:t>Stauffer-</w:t>
              </w:r>
              <w:r w:rsidRPr="00BA7E44">
                <w:rPr>
                  <w:rFonts w:cs="Times New Roman"/>
                  <w:spacing w:val="28"/>
                  <w:w w:val="99"/>
                  <w:sz w:val="20"/>
                  <w:szCs w:val="20"/>
                  <w:rPrChange w:id="1431" w:author="Bryce Mihalevich" w:date="2016-02-25T13:50:00Z">
                    <w:rPr>
                      <w:spacing w:val="28"/>
                      <w:w w:val="99"/>
                    </w:rPr>
                  </w:rPrChange>
                </w:rPr>
                <w:t xml:space="preserve"> </w:t>
              </w:r>
              <w:r w:rsidRPr="00BA7E44">
                <w:rPr>
                  <w:rFonts w:cs="Times New Roman"/>
                  <w:spacing w:val="-1"/>
                  <w:sz w:val="20"/>
                  <w:szCs w:val="20"/>
                  <w:rPrChange w:id="1432" w:author="Bryce Mihalevich" w:date="2016-02-25T13:50:00Z">
                    <w:rPr>
                      <w:spacing w:val="-1"/>
                    </w:rPr>
                  </w:rPrChange>
                </w:rPr>
                <w:t>Packer</w:t>
              </w:r>
              <w:r w:rsidRPr="00BA7E44">
                <w:rPr>
                  <w:rFonts w:cs="Times New Roman"/>
                  <w:spacing w:val="-9"/>
                  <w:sz w:val="20"/>
                  <w:szCs w:val="20"/>
                  <w:rPrChange w:id="1433" w:author="Bryce Mihalevich" w:date="2016-02-25T13:50:00Z">
                    <w:rPr>
                      <w:spacing w:val="-9"/>
                    </w:rPr>
                  </w:rPrChange>
                </w:rPr>
                <w:t xml:space="preserve"> </w:t>
              </w:r>
              <w:r w:rsidRPr="00BA7E44">
                <w:rPr>
                  <w:rFonts w:cs="Times New Roman"/>
                  <w:spacing w:val="-1"/>
                  <w:sz w:val="20"/>
                  <w:szCs w:val="20"/>
                  <w:rPrChange w:id="1434" w:author="Bryce Mihalevich" w:date="2016-02-25T13:50:00Z">
                    <w:rPr>
                      <w:spacing w:val="-1"/>
                    </w:rPr>
                  </w:rPrChange>
                </w:rPr>
                <w:t>Spring</w:t>
              </w:r>
            </w:ins>
          </w:p>
        </w:tc>
        <w:tc>
          <w:tcPr>
            <w:tcW w:w="416" w:type="pct"/>
            <w:tcBorders>
              <w:top w:val="single" w:sz="5" w:space="0" w:color="000000"/>
              <w:left w:val="single" w:sz="5" w:space="0" w:color="000000"/>
              <w:bottom w:val="single" w:sz="5" w:space="0" w:color="000000"/>
              <w:right w:val="single" w:sz="5" w:space="0" w:color="000000"/>
            </w:tcBorders>
          </w:tcPr>
          <w:p w14:paraId="1983B1AD" w14:textId="77777777" w:rsidR="00796097" w:rsidRPr="00BA7E44" w:rsidRDefault="00796097">
            <w:pPr>
              <w:jc w:val="center"/>
              <w:rPr>
                <w:ins w:id="1435" w:author="Bryce Mihalevich" w:date="2016-02-25T12:09:00Z"/>
                <w:rFonts w:eastAsia="Times New Roman" w:cs="Times New Roman"/>
                <w:sz w:val="20"/>
                <w:szCs w:val="20"/>
                <w:rPrChange w:id="1436" w:author="Bryce Mihalevich" w:date="2016-02-25T13:50:00Z">
                  <w:rPr>
                    <w:ins w:id="1437" w:author="Bryce Mihalevich" w:date="2016-02-25T12:09:00Z"/>
                    <w:rFonts w:eastAsia="Times New Roman" w:cs="Times New Roman"/>
                    <w:szCs w:val="20"/>
                  </w:rPr>
                </w:rPrChange>
              </w:rPr>
              <w:pPrChange w:id="1438" w:author="Bryce Mihalevich" w:date="2016-02-25T13:50:00Z">
                <w:pPr>
                  <w:pStyle w:val="TableParagraph"/>
                  <w:spacing w:before="107"/>
                  <w:ind w:left="152"/>
                </w:pPr>
              </w:pPrChange>
            </w:pPr>
            <w:ins w:id="1439" w:author="Bryce Mihalevich" w:date="2016-02-25T12:09:00Z">
              <w:r w:rsidRPr="00BA7E44">
                <w:rPr>
                  <w:rFonts w:cs="Times New Roman"/>
                  <w:spacing w:val="1"/>
                  <w:sz w:val="20"/>
                  <w:szCs w:val="20"/>
                  <w:rPrChange w:id="1440" w:author="Bryce Mihalevich" w:date="2016-02-25T13:50:00Z">
                    <w:rPr>
                      <w:spacing w:val="1"/>
                    </w:rPr>
                  </w:rPrChange>
                </w:rPr>
                <w:t>1995</w:t>
              </w:r>
            </w:ins>
          </w:p>
        </w:tc>
        <w:tc>
          <w:tcPr>
            <w:tcW w:w="678" w:type="pct"/>
            <w:tcBorders>
              <w:top w:val="single" w:sz="5" w:space="0" w:color="000000"/>
              <w:left w:val="single" w:sz="5" w:space="0" w:color="000000"/>
              <w:bottom w:val="single" w:sz="5" w:space="0" w:color="000000"/>
              <w:right w:val="single" w:sz="5" w:space="0" w:color="000000"/>
            </w:tcBorders>
          </w:tcPr>
          <w:p w14:paraId="6C44066C" w14:textId="77777777" w:rsidR="00796097" w:rsidRPr="00BA7E44" w:rsidRDefault="00796097">
            <w:pPr>
              <w:jc w:val="center"/>
              <w:rPr>
                <w:ins w:id="1441" w:author="Bryce Mihalevich" w:date="2016-02-25T12:09:00Z"/>
                <w:rFonts w:eastAsia="Times New Roman" w:cs="Times New Roman"/>
                <w:sz w:val="20"/>
                <w:szCs w:val="20"/>
                <w:rPrChange w:id="1442" w:author="Bryce Mihalevich" w:date="2016-02-25T13:50:00Z">
                  <w:rPr>
                    <w:ins w:id="1443" w:author="Bryce Mihalevich" w:date="2016-02-25T12:09:00Z"/>
                    <w:rFonts w:eastAsia="Times New Roman" w:cs="Times New Roman"/>
                    <w:szCs w:val="20"/>
                  </w:rPr>
                </w:rPrChange>
              </w:rPr>
              <w:pPrChange w:id="1444" w:author="Bryce Mihalevich" w:date="2016-02-25T13:50:00Z">
                <w:pPr>
                  <w:pStyle w:val="TableParagraph"/>
                  <w:spacing w:before="107"/>
                  <w:jc w:val="right"/>
                </w:pPr>
              </w:pPrChange>
            </w:pPr>
            <w:ins w:id="1445" w:author="Bryce Mihalevich" w:date="2016-02-25T12:09:00Z">
              <w:r w:rsidRPr="00BA7E44">
                <w:rPr>
                  <w:rFonts w:cs="Times New Roman"/>
                  <w:w w:val="95"/>
                  <w:sz w:val="20"/>
                  <w:szCs w:val="20"/>
                  <w:rPrChange w:id="1446" w:author="Bryce Mihalevich" w:date="2016-02-25T13:50:00Z">
                    <w:rPr>
                      <w:w w:val="95"/>
                    </w:rPr>
                  </w:rPrChange>
                </w:rPr>
                <w:t>4.00</w:t>
              </w:r>
            </w:ins>
          </w:p>
        </w:tc>
        <w:tc>
          <w:tcPr>
            <w:tcW w:w="625" w:type="pct"/>
            <w:tcBorders>
              <w:top w:val="single" w:sz="5" w:space="0" w:color="000000"/>
              <w:left w:val="single" w:sz="5" w:space="0" w:color="000000"/>
              <w:bottom w:val="single" w:sz="5" w:space="0" w:color="000000"/>
              <w:right w:val="single" w:sz="5" w:space="0" w:color="000000"/>
            </w:tcBorders>
          </w:tcPr>
          <w:p w14:paraId="08B74F81" w14:textId="77777777" w:rsidR="00796097" w:rsidRPr="00BA7E44" w:rsidRDefault="00796097">
            <w:pPr>
              <w:jc w:val="center"/>
              <w:rPr>
                <w:ins w:id="1447" w:author="Bryce Mihalevich" w:date="2016-02-25T12:09:00Z"/>
                <w:rFonts w:eastAsia="Times New Roman" w:cs="Times New Roman"/>
                <w:sz w:val="20"/>
                <w:szCs w:val="20"/>
                <w:rPrChange w:id="1448" w:author="Bryce Mihalevich" w:date="2016-02-25T13:50:00Z">
                  <w:rPr>
                    <w:ins w:id="1449" w:author="Bryce Mihalevich" w:date="2016-02-25T12:09:00Z"/>
                    <w:rFonts w:eastAsia="Times New Roman" w:cs="Times New Roman"/>
                    <w:szCs w:val="20"/>
                  </w:rPr>
                </w:rPrChange>
              </w:rPr>
              <w:pPrChange w:id="1450" w:author="Bryce Mihalevich" w:date="2016-02-25T13:50:00Z">
                <w:pPr>
                  <w:pStyle w:val="TableParagraph"/>
                  <w:spacing w:before="107"/>
                  <w:ind w:right="-2"/>
                  <w:jc w:val="right"/>
                </w:pPr>
              </w:pPrChange>
            </w:pPr>
            <w:ins w:id="1451" w:author="Bryce Mihalevich" w:date="2016-02-25T12:09:00Z">
              <w:r w:rsidRPr="00BA7E44">
                <w:rPr>
                  <w:rFonts w:cs="Times New Roman"/>
                  <w:w w:val="95"/>
                  <w:sz w:val="20"/>
                  <w:szCs w:val="20"/>
                  <w:rPrChange w:id="1452" w:author="Bryce Mihalevich" w:date="2016-02-25T13:50:00Z">
                    <w:rPr>
                      <w:w w:val="95"/>
                    </w:rPr>
                  </w:rPrChange>
                </w:rPr>
                <w:t>1.04</w:t>
              </w:r>
            </w:ins>
          </w:p>
        </w:tc>
        <w:tc>
          <w:tcPr>
            <w:tcW w:w="676" w:type="pct"/>
            <w:tcBorders>
              <w:top w:val="single" w:sz="5" w:space="0" w:color="000000"/>
              <w:left w:val="single" w:sz="5" w:space="0" w:color="000000"/>
              <w:bottom w:val="single" w:sz="5" w:space="0" w:color="000000"/>
              <w:right w:val="single" w:sz="5" w:space="0" w:color="000000"/>
            </w:tcBorders>
          </w:tcPr>
          <w:p w14:paraId="7B71BB7C" w14:textId="77777777" w:rsidR="00796097" w:rsidRPr="00BA7E44" w:rsidRDefault="00796097">
            <w:pPr>
              <w:jc w:val="center"/>
              <w:rPr>
                <w:ins w:id="1453" w:author="Bryce Mihalevich" w:date="2016-02-25T12:09:00Z"/>
                <w:rFonts w:eastAsia="Times New Roman" w:cs="Times New Roman"/>
                <w:sz w:val="20"/>
                <w:szCs w:val="20"/>
                <w:rPrChange w:id="1454" w:author="Bryce Mihalevich" w:date="2016-02-25T13:50:00Z">
                  <w:rPr>
                    <w:ins w:id="1455" w:author="Bryce Mihalevich" w:date="2016-02-25T12:09:00Z"/>
                    <w:rFonts w:eastAsia="Times New Roman" w:cs="Times New Roman"/>
                    <w:szCs w:val="20"/>
                  </w:rPr>
                </w:rPrChange>
              </w:rPr>
              <w:pPrChange w:id="1456" w:author="Bryce Mihalevich" w:date="2016-02-25T13:50:00Z">
                <w:pPr>
                  <w:pStyle w:val="TableParagraph"/>
                  <w:spacing w:before="107"/>
                  <w:ind w:left="491" w:right="-4"/>
                </w:pPr>
              </w:pPrChange>
            </w:pPr>
            <w:ins w:id="1457" w:author="Bryce Mihalevich" w:date="2016-02-25T12:09:00Z">
              <w:r w:rsidRPr="00BA7E44">
                <w:rPr>
                  <w:rFonts w:cs="Times New Roman"/>
                  <w:sz w:val="20"/>
                  <w:szCs w:val="20"/>
                  <w:rPrChange w:id="1458" w:author="Bryce Mihalevich" w:date="2016-02-25T13:50:00Z">
                    <w:rPr/>
                  </w:rPrChange>
                </w:rPr>
                <w:t>29-3825</w:t>
              </w:r>
            </w:ins>
          </w:p>
        </w:tc>
        <w:tc>
          <w:tcPr>
            <w:tcW w:w="1145" w:type="pct"/>
            <w:tcBorders>
              <w:top w:val="single" w:sz="5" w:space="0" w:color="000000"/>
              <w:left w:val="single" w:sz="5" w:space="0" w:color="000000"/>
              <w:bottom w:val="single" w:sz="5" w:space="0" w:color="000000"/>
              <w:right w:val="single" w:sz="5" w:space="0" w:color="000000"/>
            </w:tcBorders>
          </w:tcPr>
          <w:p w14:paraId="55328A05" w14:textId="77777777" w:rsidR="00796097" w:rsidRPr="00BA7E44" w:rsidRDefault="00796097">
            <w:pPr>
              <w:jc w:val="center"/>
              <w:rPr>
                <w:ins w:id="1459" w:author="Bryce Mihalevich" w:date="2016-02-25T12:09:00Z"/>
                <w:rFonts w:eastAsia="Times New Roman" w:cs="Times New Roman"/>
                <w:sz w:val="20"/>
                <w:szCs w:val="20"/>
                <w:rPrChange w:id="1460" w:author="Bryce Mihalevich" w:date="2016-02-25T13:50:00Z">
                  <w:rPr>
                    <w:ins w:id="1461" w:author="Bryce Mihalevich" w:date="2016-02-25T12:09:00Z"/>
                    <w:rFonts w:eastAsia="Times New Roman" w:cs="Times New Roman"/>
                    <w:szCs w:val="20"/>
                  </w:rPr>
                </w:rPrChange>
              </w:rPr>
              <w:pPrChange w:id="1462" w:author="Bryce Mihalevich" w:date="2016-02-25T13:50:00Z">
                <w:pPr>
                  <w:pStyle w:val="TableParagraph"/>
                  <w:spacing w:before="107"/>
                  <w:ind w:left="-2"/>
                </w:pPr>
              </w:pPrChange>
            </w:pPr>
            <w:ins w:id="1463" w:author="Bryce Mihalevich" w:date="2016-02-25T12:09:00Z">
              <w:r w:rsidRPr="00BA7E44">
                <w:rPr>
                  <w:rFonts w:cs="Times New Roman"/>
                  <w:spacing w:val="-1"/>
                  <w:sz w:val="20"/>
                  <w:szCs w:val="20"/>
                  <w:rPrChange w:id="1464" w:author="Bryce Mihalevich" w:date="2016-02-25T13:50:00Z">
                    <w:rPr>
                      <w:spacing w:val="-1"/>
                    </w:rPr>
                  </w:rPrChange>
                </w:rPr>
                <w:t>Wildlife</w:t>
              </w:r>
            </w:ins>
          </w:p>
        </w:tc>
        <w:tc>
          <w:tcPr>
            <w:tcW w:w="782" w:type="pct"/>
            <w:tcBorders>
              <w:top w:val="single" w:sz="5" w:space="0" w:color="000000"/>
              <w:left w:val="single" w:sz="5" w:space="0" w:color="000000"/>
              <w:bottom w:val="single" w:sz="5" w:space="0" w:color="000000"/>
              <w:right w:val="single" w:sz="5" w:space="0" w:color="000000"/>
            </w:tcBorders>
          </w:tcPr>
          <w:p w14:paraId="0EE5B2F8" w14:textId="77777777" w:rsidR="00796097" w:rsidRPr="00BA7E44" w:rsidRDefault="00796097">
            <w:pPr>
              <w:jc w:val="center"/>
              <w:rPr>
                <w:ins w:id="1465" w:author="Bryce Mihalevich" w:date="2016-02-25T12:09:00Z"/>
                <w:rFonts w:eastAsia="Times New Roman" w:cs="Times New Roman"/>
                <w:sz w:val="20"/>
                <w:szCs w:val="20"/>
                <w:rPrChange w:id="1466" w:author="Bryce Mihalevich" w:date="2016-02-25T13:50:00Z">
                  <w:rPr>
                    <w:ins w:id="1467" w:author="Bryce Mihalevich" w:date="2016-02-25T12:09:00Z"/>
                    <w:rFonts w:eastAsia="Times New Roman" w:cs="Times New Roman"/>
                    <w:szCs w:val="20"/>
                  </w:rPr>
                </w:rPrChange>
              </w:rPr>
              <w:pPrChange w:id="1468" w:author="Bryce Mihalevich" w:date="2016-02-25T13:50:00Z">
                <w:pPr>
                  <w:pStyle w:val="TableParagraph"/>
                  <w:spacing w:before="107"/>
                  <w:ind w:left="-2"/>
                </w:pPr>
              </w:pPrChange>
            </w:pPr>
            <w:ins w:id="1469" w:author="Bryce Mihalevich" w:date="2016-02-25T12:09:00Z">
              <w:r w:rsidRPr="00BA7E44">
                <w:rPr>
                  <w:rFonts w:cs="Times New Roman"/>
                  <w:sz w:val="20"/>
                  <w:szCs w:val="20"/>
                  <w:rPrChange w:id="1470" w:author="Bryce Mihalevich" w:date="2016-02-25T13:50:00Z">
                    <w:rPr/>
                  </w:rPrChange>
                </w:rPr>
                <w:t>Application</w:t>
              </w:r>
            </w:ins>
          </w:p>
        </w:tc>
      </w:tr>
      <w:tr w:rsidR="00BA7E44" w:rsidRPr="00BA7E44" w14:paraId="52560E8F" w14:textId="77777777" w:rsidTr="00BA7E44">
        <w:trPr>
          <w:trHeight w:hRule="exact" w:val="470"/>
          <w:jc w:val="center"/>
          <w:ins w:id="1471" w:author="Bryce Mihalevich" w:date="2016-02-25T12:09:00Z"/>
        </w:trPr>
        <w:tc>
          <w:tcPr>
            <w:tcW w:w="677" w:type="pct"/>
            <w:tcBorders>
              <w:top w:val="single" w:sz="5" w:space="0" w:color="000000"/>
              <w:left w:val="single" w:sz="5" w:space="0" w:color="000000"/>
              <w:bottom w:val="single" w:sz="5" w:space="0" w:color="000000"/>
              <w:right w:val="single" w:sz="5" w:space="0" w:color="000000"/>
            </w:tcBorders>
          </w:tcPr>
          <w:p w14:paraId="762FF076" w14:textId="77777777" w:rsidR="00796097" w:rsidRPr="00BA7E44" w:rsidRDefault="00796097">
            <w:pPr>
              <w:jc w:val="center"/>
              <w:rPr>
                <w:ins w:id="1472" w:author="Bryce Mihalevich" w:date="2016-02-25T12:09:00Z"/>
                <w:rFonts w:eastAsia="Times New Roman" w:cs="Times New Roman"/>
                <w:sz w:val="20"/>
                <w:szCs w:val="20"/>
                <w:rPrChange w:id="1473" w:author="Bryce Mihalevich" w:date="2016-02-25T13:50:00Z">
                  <w:rPr>
                    <w:ins w:id="1474" w:author="Bryce Mihalevich" w:date="2016-02-25T12:09:00Z"/>
                    <w:rFonts w:eastAsia="Times New Roman" w:cs="Times New Roman"/>
                    <w:szCs w:val="20"/>
                  </w:rPr>
                </w:rPrChange>
              </w:rPr>
              <w:pPrChange w:id="1475" w:author="Bryce Mihalevich" w:date="2016-02-25T13:50:00Z">
                <w:pPr>
                  <w:pStyle w:val="TableParagraph"/>
                  <w:ind w:left="313" w:right="47" w:hanging="267"/>
                </w:pPr>
              </w:pPrChange>
            </w:pPr>
            <w:ins w:id="1476" w:author="Bryce Mihalevich" w:date="2016-02-25T12:09:00Z">
              <w:r w:rsidRPr="00BA7E44">
                <w:rPr>
                  <w:rFonts w:cs="Times New Roman"/>
                  <w:spacing w:val="-1"/>
                  <w:sz w:val="20"/>
                  <w:szCs w:val="20"/>
                  <w:rPrChange w:id="1477" w:author="Bryce Mihalevich" w:date="2016-02-25T13:50:00Z">
                    <w:rPr>
                      <w:spacing w:val="-1"/>
                    </w:rPr>
                  </w:rPrChange>
                </w:rPr>
                <w:t>Underground</w:t>
              </w:r>
              <w:r w:rsidRPr="00BA7E44">
                <w:rPr>
                  <w:rFonts w:cs="Times New Roman"/>
                  <w:spacing w:val="20"/>
                  <w:w w:val="99"/>
                  <w:sz w:val="20"/>
                  <w:szCs w:val="20"/>
                  <w:rPrChange w:id="1478" w:author="Bryce Mihalevich" w:date="2016-02-25T13:50:00Z">
                    <w:rPr>
                      <w:spacing w:val="20"/>
                      <w:w w:val="99"/>
                    </w:rPr>
                  </w:rPrChange>
                </w:rPr>
                <w:t xml:space="preserve"> </w:t>
              </w:r>
              <w:r w:rsidRPr="00BA7E44">
                <w:rPr>
                  <w:rFonts w:cs="Times New Roman"/>
                  <w:spacing w:val="-1"/>
                  <w:sz w:val="20"/>
                  <w:szCs w:val="20"/>
                  <w:rPrChange w:id="1479" w:author="Bryce Mihalevich" w:date="2016-02-25T13:50:00Z">
                    <w:rPr>
                      <w:spacing w:val="-1"/>
                    </w:rPr>
                  </w:rPrChange>
                </w:rPr>
                <w:t>Drains</w:t>
              </w:r>
            </w:ins>
          </w:p>
        </w:tc>
        <w:tc>
          <w:tcPr>
            <w:tcW w:w="416" w:type="pct"/>
            <w:tcBorders>
              <w:top w:val="single" w:sz="5" w:space="0" w:color="000000"/>
              <w:left w:val="single" w:sz="5" w:space="0" w:color="000000"/>
              <w:bottom w:val="single" w:sz="5" w:space="0" w:color="000000"/>
              <w:right w:val="single" w:sz="5" w:space="0" w:color="000000"/>
            </w:tcBorders>
          </w:tcPr>
          <w:p w14:paraId="2828CE5D" w14:textId="77777777" w:rsidR="00796097" w:rsidRPr="00BA7E44" w:rsidRDefault="00796097">
            <w:pPr>
              <w:jc w:val="center"/>
              <w:rPr>
                <w:ins w:id="1480" w:author="Bryce Mihalevich" w:date="2016-02-25T12:09:00Z"/>
                <w:rFonts w:eastAsia="Times New Roman" w:cs="Times New Roman"/>
                <w:sz w:val="20"/>
                <w:szCs w:val="20"/>
                <w:rPrChange w:id="1481" w:author="Bryce Mihalevich" w:date="2016-02-25T13:50:00Z">
                  <w:rPr>
                    <w:ins w:id="1482" w:author="Bryce Mihalevich" w:date="2016-02-25T12:09:00Z"/>
                    <w:rFonts w:eastAsia="Times New Roman" w:cs="Times New Roman"/>
                    <w:szCs w:val="20"/>
                  </w:rPr>
                </w:rPrChange>
              </w:rPr>
              <w:pPrChange w:id="1483" w:author="Bryce Mihalevich" w:date="2016-02-25T13:50:00Z">
                <w:pPr>
                  <w:pStyle w:val="TableParagraph"/>
                  <w:spacing w:before="107"/>
                  <w:ind w:left="152"/>
                </w:pPr>
              </w:pPrChange>
            </w:pPr>
            <w:ins w:id="1484" w:author="Bryce Mihalevich" w:date="2016-02-25T12:09:00Z">
              <w:r w:rsidRPr="00BA7E44">
                <w:rPr>
                  <w:rFonts w:cs="Times New Roman"/>
                  <w:spacing w:val="1"/>
                  <w:sz w:val="20"/>
                  <w:szCs w:val="20"/>
                  <w:rPrChange w:id="1485" w:author="Bryce Mihalevich" w:date="2016-02-25T13:50:00Z">
                    <w:rPr>
                      <w:spacing w:val="1"/>
                    </w:rPr>
                  </w:rPrChange>
                </w:rPr>
                <w:t>1995</w:t>
              </w:r>
            </w:ins>
          </w:p>
        </w:tc>
        <w:tc>
          <w:tcPr>
            <w:tcW w:w="678" w:type="pct"/>
            <w:tcBorders>
              <w:top w:val="single" w:sz="5" w:space="0" w:color="000000"/>
              <w:left w:val="single" w:sz="5" w:space="0" w:color="000000"/>
              <w:bottom w:val="single" w:sz="5" w:space="0" w:color="000000"/>
              <w:right w:val="single" w:sz="5" w:space="0" w:color="000000"/>
            </w:tcBorders>
          </w:tcPr>
          <w:p w14:paraId="4081840D" w14:textId="77777777" w:rsidR="00796097" w:rsidRPr="00BA7E44" w:rsidRDefault="00796097">
            <w:pPr>
              <w:jc w:val="center"/>
              <w:rPr>
                <w:ins w:id="1486" w:author="Bryce Mihalevich" w:date="2016-02-25T12:09:00Z"/>
                <w:rFonts w:eastAsia="Times New Roman" w:cs="Times New Roman"/>
                <w:sz w:val="20"/>
                <w:szCs w:val="20"/>
                <w:rPrChange w:id="1487" w:author="Bryce Mihalevich" w:date="2016-02-25T13:50:00Z">
                  <w:rPr>
                    <w:ins w:id="1488" w:author="Bryce Mihalevich" w:date="2016-02-25T12:09:00Z"/>
                    <w:rFonts w:eastAsia="Times New Roman" w:cs="Times New Roman"/>
                    <w:szCs w:val="20"/>
                  </w:rPr>
                </w:rPrChange>
              </w:rPr>
              <w:pPrChange w:id="1489" w:author="Bryce Mihalevich" w:date="2016-02-25T13:50:00Z">
                <w:pPr>
                  <w:pStyle w:val="TableParagraph"/>
                  <w:spacing w:before="107"/>
                  <w:ind w:left="707"/>
                </w:pPr>
              </w:pPrChange>
            </w:pPr>
            <w:ins w:id="1490" w:author="Bryce Mihalevich" w:date="2016-02-25T12:09:00Z">
              <w:r w:rsidRPr="00BA7E44">
                <w:rPr>
                  <w:rFonts w:cs="Times New Roman"/>
                  <w:sz w:val="20"/>
                  <w:szCs w:val="20"/>
                  <w:rPrChange w:id="1491" w:author="Bryce Mihalevich" w:date="2016-02-25T13:50:00Z">
                    <w:rPr/>
                  </w:rPrChange>
                </w:rPr>
                <w:t>40.00</w:t>
              </w:r>
            </w:ins>
          </w:p>
        </w:tc>
        <w:tc>
          <w:tcPr>
            <w:tcW w:w="625" w:type="pct"/>
            <w:tcBorders>
              <w:top w:val="single" w:sz="5" w:space="0" w:color="000000"/>
              <w:left w:val="single" w:sz="5" w:space="0" w:color="000000"/>
              <w:bottom w:val="single" w:sz="5" w:space="0" w:color="000000"/>
              <w:right w:val="single" w:sz="5" w:space="0" w:color="000000"/>
            </w:tcBorders>
          </w:tcPr>
          <w:p w14:paraId="43B3BE64" w14:textId="77777777" w:rsidR="00796097" w:rsidRPr="00BA7E44" w:rsidRDefault="00796097">
            <w:pPr>
              <w:jc w:val="center"/>
              <w:rPr>
                <w:ins w:id="1492" w:author="Bryce Mihalevich" w:date="2016-02-25T12:09:00Z"/>
                <w:rFonts w:eastAsia="Times New Roman" w:cs="Times New Roman"/>
                <w:sz w:val="20"/>
                <w:szCs w:val="20"/>
                <w:rPrChange w:id="1493" w:author="Bryce Mihalevich" w:date="2016-02-25T13:50:00Z">
                  <w:rPr>
                    <w:ins w:id="1494" w:author="Bryce Mihalevich" w:date="2016-02-25T12:09:00Z"/>
                    <w:rFonts w:eastAsia="Times New Roman" w:cs="Times New Roman"/>
                    <w:szCs w:val="20"/>
                  </w:rPr>
                </w:rPrChange>
              </w:rPr>
              <w:pPrChange w:id="1495" w:author="Bryce Mihalevich" w:date="2016-02-25T13:50:00Z">
                <w:pPr>
                  <w:pStyle w:val="TableParagraph"/>
                  <w:spacing w:before="107"/>
                  <w:ind w:right="-2"/>
                  <w:jc w:val="right"/>
                </w:pPr>
              </w:pPrChange>
            </w:pPr>
            <w:ins w:id="1496" w:author="Bryce Mihalevich" w:date="2016-02-25T12:09:00Z">
              <w:r w:rsidRPr="00BA7E44">
                <w:rPr>
                  <w:rFonts w:cs="Times New Roman"/>
                  <w:w w:val="95"/>
                  <w:sz w:val="20"/>
                  <w:szCs w:val="20"/>
                  <w:rPrChange w:id="1497" w:author="Bryce Mihalevich" w:date="2016-02-25T13:50:00Z">
                    <w:rPr>
                      <w:w w:val="95"/>
                    </w:rPr>
                  </w:rPrChange>
                </w:rPr>
                <w:t>1.0</w:t>
              </w:r>
            </w:ins>
          </w:p>
        </w:tc>
        <w:tc>
          <w:tcPr>
            <w:tcW w:w="676" w:type="pct"/>
            <w:tcBorders>
              <w:top w:val="single" w:sz="5" w:space="0" w:color="000000"/>
              <w:left w:val="single" w:sz="5" w:space="0" w:color="000000"/>
              <w:bottom w:val="single" w:sz="5" w:space="0" w:color="000000"/>
              <w:right w:val="single" w:sz="5" w:space="0" w:color="000000"/>
            </w:tcBorders>
          </w:tcPr>
          <w:p w14:paraId="619BC9BC" w14:textId="77777777" w:rsidR="00796097" w:rsidRPr="00BA7E44" w:rsidRDefault="00796097">
            <w:pPr>
              <w:jc w:val="center"/>
              <w:rPr>
                <w:ins w:id="1498" w:author="Bryce Mihalevich" w:date="2016-02-25T12:09:00Z"/>
                <w:rFonts w:eastAsia="Times New Roman" w:cs="Times New Roman"/>
                <w:sz w:val="20"/>
                <w:szCs w:val="20"/>
                <w:rPrChange w:id="1499" w:author="Bryce Mihalevich" w:date="2016-02-25T13:50:00Z">
                  <w:rPr>
                    <w:ins w:id="1500" w:author="Bryce Mihalevich" w:date="2016-02-25T12:09:00Z"/>
                    <w:rFonts w:eastAsia="Times New Roman" w:cs="Times New Roman"/>
                    <w:szCs w:val="20"/>
                  </w:rPr>
                </w:rPrChange>
              </w:rPr>
              <w:pPrChange w:id="1501" w:author="Bryce Mihalevich" w:date="2016-02-25T13:50:00Z">
                <w:pPr>
                  <w:pStyle w:val="TableParagraph"/>
                  <w:spacing w:before="107"/>
                  <w:ind w:left="491" w:right="-4"/>
                </w:pPr>
              </w:pPrChange>
            </w:pPr>
            <w:ins w:id="1502" w:author="Bryce Mihalevich" w:date="2016-02-25T12:09:00Z">
              <w:r w:rsidRPr="00BA7E44">
                <w:rPr>
                  <w:rFonts w:cs="Times New Roman"/>
                  <w:sz w:val="20"/>
                  <w:szCs w:val="20"/>
                  <w:rPrChange w:id="1503" w:author="Bryce Mihalevich" w:date="2016-02-25T13:50:00Z">
                    <w:rPr/>
                  </w:rPrChange>
                </w:rPr>
                <w:t>29-3824</w:t>
              </w:r>
            </w:ins>
          </w:p>
        </w:tc>
        <w:tc>
          <w:tcPr>
            <w:tcW w:w="1145" w:type="pct"/>
            <w:tcBorders>
              <w:top w:val="single" w:sz="5" w:space="0" w:color="000000"/>
              <w:left w:val="single" w:sz="5" w:space="0" w:color="000000"/>
              <w:bottom w:val="single" w:sz="5" w:space="0" w:color="000000"/>
              <w:right w:val="single" w:sz="5" w:space="0" w:color="000000"/>
            </w:tcBorders>
          </w:tcPr>
          <w:p w14:paraId="30970F1C" w14:textId="77777777" w:rsidR="00796097" w:rsidRPr="00BA7E44" w:rsidRDefault="00796097">
            <w:pPr>
              <w:jc w:val="center"/>
              <w:rPr>
                <w:ins w:id="1504" w:author="Bryce Mihalevich" w:date="2016-02-25T12:09:00Z"/>
                <w:rFonts w:eastAsia="Times New Roman" w:cs="Times New Roman"/>
                <w:sz w:val="20"/>
                <w:szCs w:val="20"/>
                <w:rPrChange w:id="1505" w:author="Bryce Mihalevich" w:date="2016-02-25T13:50:00Z">
                  <w:rPr>
                    <w:ins w:id="1506" w:author="Bryce Mihalevich" w:date="2016-02-25T12:09:00Z"/>
                    <w:rFonts w:eastAsia="Times New Roman" w:cs="Times New Roman"/>
                    <w:szCs w:val="20"/>
                  </w:rPr>
                </w:rPrChange>
              </w:rPr>
              <w:pPrChange w:id="1507" w:author="Bryce Mihalevich" w:date="2016-02-25T13:50:00Z">
                <w:pPr>
                  <w:pStyle w:val="TableParagraph"/>
                  <w:spacing w:before="107"/>
                  <w:ind w:left="-2"/>
                </w:pPr>
              </w:pPrChange>
            </w:pPr>
            <w:ins w:id="1508" w:author="Bryce Mihalevich" w:date="2016-02-25T12:09:00Z">
              <w:r w:rsidRPr="00BA7E44">
                <w:rPr>
                  <w:rFonts w:cs="Times New Roman"/>
                  <w:spacing w:val="-1"/>
                  <w:sz w:val="20"/>
                  <w:szCs w:val="20"/>
                  <w:rPrChange w:id="1509" w:author="Bryce Mihalevich" w:date="2016-02-25T13:50:00Z">
                    <w:rPr>
                      <w:spacing w:val="-1"/>
                    </w:rPr>
                  </w:rPrChange>
                </w:rPr>
                <w:t>Wildlife</w:t>
              </w:r>
            </w:ins>
          </w:p>
        </w:tc>
        <w:tc>
          <w:tcPr>
            <w:tcW w:w="782" w:type="pct"/>
            <w:tcBorders>
              <w:top w:val="single" w:sz="5" w:space="0" w:color="000000"/>
              <w:left w:val="single" w:sz="5" w:space="0" w:color="000000"/>
              <w:bottom w:val="single" w:sz="5" w:space="0" w:color="000000"/>
              <w:right w:val="single" w:sz="5" w:space="0" w:color="000000"/>
            </w:tcBorders>
          </w:tcPr>
          <w:p w14:paraId="2E2B6889" w14:textId="77777777" w:rsidR="00796097" w:rsidRPr="00BA7E44" w:rsidRDefault="00796097">
            <w:pPr>
              <w:jc w:val="center"/>
              <w:rPr>
                <w:ins w:id="1510" w:author="Bryce Mihalevich" w:date="2016-02-25T12:09:00Z"/>
                <w:rFonts w:eastAsia="Times New Roman" w:cs="Times New Roman"/>
                <w:sz w:val="20"/>
                <w:szCs w:val="20"/>
                <w:rPrChange w:id="1511" w:author="Bryce Mihalevich" w:date="2016-02-25T13:50:00Z">
                  <w:rPr>
                    <w:ins w:id="1512" w:author="Bryce Mihalevich" w:date="2016-02-25T12:09:00Z"/>
                    <w:rFonts w:eastAsia="Times New Roman" w:cs="Times New Roman"/>
                    <w:szCs w:val="20"/>
                  </w:rPr>
                </w:rPrChange>
              </w:rPr>
              <w:pPrChange w:id="1513" w:author="Bryce Mihalevich" w:date="2016-02-25T13:50:00Z">
                <w:pPr>
                  <w:pStyle w:val="TableParagraph"/>
                  <w:spacing w:before="107"/>
                  <w:ind w:left="-2"/>
                </w:pPr>
              </w:pPrChange>
            </w:pPr>
            <w:ins w:id="1514" w:author="Bryce Mihalevich" w:date="2016-02-25T12:09:00Z">
              <w:r w:rsidRPr="00BA7E44">
                <w:rPr>
                  <w:rFonts w:cs="Times New Roman"/>
                  <w:sz w:val="20"/>
                  <w:szCs w:val="20"/>
                  <w:rPrChange w:id="1515" w:author="Bryce Mihalevich" w:date="2016-02-25T13:50:00Z">
                    <w:rPr/>
                  </w:rPrChange>
                </w:rPr>
                <w:t>Application</w:t>
              </w:r>
            </w:ins>
          </w:p>
        </w:tc>
      </w:tr>
      <w:tr w:rsidR="00BA7E44" w:rsidRPr="00BA7E44" w14:paraId="698FCEEC" w14:textId="77777777" w:rsidTr="00BA7E44">
        <w:trPr>
          <w:trHeight w:hRule="exact" w:val="698"/>
          <w:jc w:val="center"/>
          <w:ins w:id="1516" w:author="Bryce Mihalevich" w:date="2016-02-25T12:09:00Z"/>
        </w:trPr>
        <w:tc>
          <w:tcPr>
            <w:tcW w:w="677" w:type="pct"/>
            <w:tcBorders>
              <w:top w:val="single" w:sz="5" w:space="0" w:color="000000"/>
              <w:left w:val="single" w:sz="5" w:space="0" w:color="000000"/>
              <w:bottom w:val="single" w:sz="5" w:space="0" w:color="000000"/>
              <w:right w:val="single" w:sz="5" w:space="0" w:color="000000"/>
            </w:tcBorders>
          </w:tcPr>
          <w:p w14:paraId="4A796608" w14:textId="77777777" w:rsidR="00796097" w:rsidRPr="00BA7E44" w:rsidRDefault="00796097">
            <w:pPr>
              <w:jc w:val="center"/>
              <w:rPr>
                <w:ins w:id="1517" w:author="Bryce Mihalevich" w:date="2016-02-25T12:09:00Z"/>
                <w:rFonts w:eastAsia="Times New Roman" w:cs="Times New Roman"/>
                <w:sz w:val="20"/>
                <w:szCs w:val="20"/>
                <w:rPrChange w:id="1518" w:author="Bryce Mihalevich" w:date="2016-02-25T13:50:00Z">
                  <w:rPr>
                    <w:ins w:id="1519" w:author="Bryce Mihalevich" w:date="2016-02-25T12:09:00Z"/>
                    <w:rFonts w:eastAsia="Times New Roman" w:cs="Times New Roman"/>
                    <w:szCs w:val="20"/>
                  </w:rPr>
                </w:rPrChange>
              </w:rPr>
              <w:pPrChange w:id="1520" w:author="Bryce Mihalevich" w:date="2016-02-25T13:50:00Z">
                <w:pPr>
                  <w:pStyle w:val="TableParagraph"/>
                  <w:spacing w:line="239" w:lineRule="auto"/>
                  <w:ind w:left="46" w:right="47" w:firstLine="2"/>
                  <w:jc w:val="center"/>
                </w:pPr>
              </w:pPrChange>
            </w:pPr>
            <w:ins w:id="1521" w:author="Bryce Mihalevich" w:date="2016-02-25T12:09:00Z">
              <w:r w:rsidRPr="00BA7E44">
                <w:rPr>
                  <w:rFonts w:cs="Times New Roman"/>
                  <w:spacing w:val="-1"/>
                  <w:sz w:val="20"/>
                  <w:szCs w:val="20"/>
                  <w:rPrChange w:id="1522" w:author="Bryce Mihalevich" w:date="2016-02-25T13:50:00Z">
                    <w:rPr>
                      <w:spacing w:val="-1"/>
                    </w:rPr>
                  </w:rPrChange>
                </w:rPr>
                <w:t>Surface</w:t>
              </w:r>
              <w:r w:rsidRPr="00BA7E44">
                <w:rPr>
                  <w:rFonts w:cs="Times New Roman"/>
                  <w:spacing w:val="-9"/>
                  <w:sz w:val="20"/>
                  <w:szCs w:val="20"/>
                  <w:rPrChange w:id="1523" w:author="Bryce Mihalevich" w:date="2016-02-25T13:50:00Z">
                    <w:rPr>
                      <w:spacing w:val="-9"/>
                    </w:rPr>
                  </w:rPrChange>
                </w:rPr>
                <w:t xml:space="preserve"> </w:t>
              </w:r>
              <w:r w:rsidRPr="00BA7E44">
                <w:rPr>
                  <w:rFonts w:cs="Times New Roman"/>
                  <w:spacing w:val="-1"/>
                  <w:sz w:val="20"/>
                  <w:szCs w:val="20"/>
                  <w:rPrChange w:id="1524" w:author="Bryce Mihalevich" w:date="2016-02-25T13:50:00Z">
                    <w:rPr>
                      <w:spacing w:val="-1"/>
                    </w:rPr>
                  </w:rPrChange>
                </w:rPr>
                <w:t>and</w:t>
              </w:r>
              <w:r w:rsidRPr="00BA7E44">
                <w:rPr>
                  <w:rFonts w:cs="Times New Roman"/>
                  <w:spacing w:val="28"/>
                  <w:w w:val="99"/>
                  <w:sz w:val="20"/>
                  <w:szCs w:val="20"/>
                  <w:rPrChange w:id="1525" w:author="Bryce Mihalevich" w:date="2016-02-25T13:50:00Z">
                    <w:rPr>
                      <w:spacing w:val="28"/>
                      <w:w w:val="99"/>
                    </w:rPr>
                  </w:rPrChange>
                </w:rPr>
                <w:t xml:space="preserve"> </w:t>
              </w:r>
              <w:r w:rsidRPr="00BA7E44">
                <w:rPr>
                  <w:rFonts w:cs="Times New Roman"/>
                  <w:spacing w:val="-1"/>
                  <w:w w:val="95"/>
                  <w:sz w:val="20"/>
                  <w:szCs w:val="20"/>
                  <w:rPrChange w:id="1526" w:author="Bryce Mihalevich" w:date="2016-02-25T13:50:00Z">
                    <w:rPr>
                      <w:spacing w:val="-1"/>
                      <w:w w:val="95"/>
                    </w:rPr>
                  </w:rPrChange>
                </w:rPr>
                <w:t>Underground</w:t>
              </w:r>
              <w:r w:rsidRPr="00BA7E44">
                <w:rPr>
                  <w:rFonts w:cs="Times New Roman"/>
                  <w:spacing w:val="20"/>
                  <w:w w:val="99"/>
                  <w:sz w:val="20"/>
                  <w:szCs w:val="20"/>
                  <w:rPrChange w:id="1527" w:author="Bryce Mihalevich" w:date="2016-02-25T13:50:00Z">
                    <w:rPr>
                      <w:spacing w:val="20"/>
                      <w:w w:val="99"/>
                    </w:rPr>
                  </w:rPrChange>
                </w:rPr>
                <w:t xml:space="preserve"> </w:t>
              </w:r>
              <w:r w:rsidRPr="00BA7E44">
                <w:rPr>
                  <w:rFonts w:cs="Times New Roman"/>
                  <w:spacing w:val="-1"/>
                  <w:sz w:val="20"/>
                  <w:szCs w:val="20"/>
                  <w:rPrChange w:id="1528" w:author="Bryce Mihalevich" w:date="2016-02-25T13:50:00Z">
                    <w:rPr>
                      <w:spacing w:val="-1"/>
                    </w:rPr>
                  </w:rPrChange>
                </w:rPr>
                <w:t>Drains</w:t>
              </w:r>
            </w:ins>
          </w:p>
        </w:tc>
        <w:tc>
          <w:tcPr>
            <w:tcW w:w="416" w:type="pct"/>
            <w:tcBorders>
              <w:top w:val="single" w:sz="5" w:space="0" w:color="000000"/>
              <w:left w:val="single" w:sz="5" w:space="0" w:color="000000"/>
              <w:bottom w:val="single" w:sz="5" w:space="0" w:color="000000"/>
              <w:right w:val="single" w:sz="5" w:space="0" w:color="000000"/>
            </w:tcBorders>
          </w:tcPr>
          <w:p w14:paraId="2E4C11D5" w14:textId="77777777" w:rsidR="00796097" w:rsidRPr="00BA7E44" w:rsidRDefault="00796097">
            <w:pPr>
              <w:jc w:val="center"/>
              <w:rPr>
                <w:ins w:id="1529" w:author="Bryce Mihalevich" w:date="2016-02-25T12:09:00Z"/>
                <w:rFonts w:eastAsia="Times New Roman" w:cs="Times New Roman"/>
                <w:sz w:val="20"/>
                <w:szCs w:val="20"/>
                <w:rPrChange w:id="1530" w:author="Bryce Mihalevich" w:date="2016-02-25T13:50:00Z">
                  <w:rPr>
                    <w:ins w:id="1531" w:author="Bryce Mihalevich" w:date="2016-02-25T12:09:00Z"/>
                    <w:rFonts w:eastAsia="Times New Roman" w:cs="Times New Roman"/>
                    <w:sz w:val="19"/>
                    <w:szCs w:val="19"/>
                  </w:rPr>
                </w:rPrChange>
              </w:rPr>
              <w:pPrChange w:id="1532" w:author="Bryce Mihalevich" w:date="2016-02-25T13:50:00Z">
                <w:pPr>
                  <w:pStyle w:val="TableParagraph"/>
                  <w:spacing w:before="4"/>
                </w:pPr>
              </w:pPrChange>
            </w:pPr>
          </w:p>
          <w:p w14:paraId="3754D273" w14:textId="77777777" w:rsidR="00796097" w:rsidRPr="00BA7E44" w:rsidRDefault="00796097">
            <w:pPr>
              <w:jc w:val="center"/>
              <w:rPr>
                <w:ins w:id="1533" w:author="Bryce Mihalevich" w:date="2016-02-25T12:09:00Z"/>
                <w:rFonts w:eastAsia="Times New Roman" w:cs="Times New Roman"/>
                <w:sz w:val="20"/>
                <w:szCs w:val="20"/>
                <w:rPrChange w:id="1534" w:author="Bryce Mihalevich" w:date="2016-02-25T13:50:00Z">
                  <w:rPr>
                    <w:ins w:id="1535" w:author="Bryce Mihalevich" w:date="2016-02-25T12:09:00Z"/>
                    <w:rFonts w:eastAsia="Times New Roman" w:cs="Times New Roman"/>
                    <w:szCs w:val="20"/>
                  </w:rPr>
                </w:rPrChange>
              </w:rPr>
              <w:pPrChange w:id="1536" w:author="Bryce Mihalevich" w:date="2016-02-25T13:50:00Z">
                <w:pPr>
                  <w:pStyle w:val="TableParagraph"/>
                  <w:ind w:left="152"/>
                </w:pPr>
              </w:pPrChange>
            </w:pPr>
            <w:ins w:id="1537" w:author="Bryce Mihalevich" w:date="2016-02-25T12:09:00Z">
              <w:r w:rsidRPr="00BA7E44">
                <w:rPr>
                  <w:rFonts w:cs="Times New Roman"/>
                  <w:spacing w:val="1"/>
                  <w:sz w:val="20"/>
                  <w:szCs w:val="20"/>
                  <w:rPrChange w:id="1538" w:author="Bryce Mihalevich" w:date="2016-02-25T13:50:00Z">
                    <w:rPr>
                      <w:spacing w:val="1"/>
                    </w:rPr>
                  </w:rPrChange>
                </w:rPr>
                <w:t>1997</w:t>
              </w:r>
            </w:ins>
          </w:p>
        </w:tc>
        <w:tc>
          <w:tcPr>
            <w:tcW w:w="678" w:type="pct"/>
            <w:tcBorders>
              <w:top w:val="single" w:sz="5" w:space="0" w:color="000000"/>
              <w:left w:val="single" w:sz="5" w:space="0" w:color="000000"/>
              <w:bottom w:val="single" w:sz="5" w:space="0" w:color="000000"/>
              <w:right w:val="single" w:sz="5" w:space="0" w:color="000000"/>
            </w:tcBorders>
          </w:tcPr>
          <w:p w14:paraId="4C1A56D9" w14:textId="77777777" w:rsidR="00796097" w:rsidRPr="00BA7E44" w:rsidRDefault="00796097">
            <w:pPr>
              <w:jc w:val="center"/>
              <w:rPr>
                <w:ins w:id="1539" w:author="Bryce Mihalevich" w:date="2016-02-25T12:09:00Z"/>
                <w:rFonts w:eastAsia="Times New Roman" w:cs="Times New Roman"/>
                <w:sz w:val="20"/>
                <w:szCs w:val="20"/>
                <w:rPrChange w:id="1540" w:author="Bryce Mihalevich" w:date="2016-02-25T13:50:00Z">
                  <w:rPr>
                    <w:ins w:id="1541" w:author="Bryce Mihalevich" w:date="2016-02-25T12:09:00Z"/>
                    <w:rFonts w:eastAsia="Times New Roman" w:cs="Times New Roman"/>
                    <w:sz w:val="19"/>
                    <w:szCs w:val="19"/>
                  </w:rPr>
                </w:rPrChange>
              </w:rPr>
              <w:pPrChange w:id="1542" w:author="Bryce Mihalevich" w:date="2016-02-25T13:50:00Z">
                <w:pPr>
                  <w:pStyle w:val="TableParagraph"/>
                  <w:spacing w:before="4"/>
                </w:pPr>
              </w:pPrChange>
            </w:pPr>
          </w:p>
          <w:p w14:paraId="2982B134" w14:textId="77777777" w:rsidR="00796097" w:rsidRPr="00BA7E44" w:rsidRDefault="00796097">
            <w:pPr>
              <w:jc w:val="center"/>
              <w:rPr>
                <w:ins w:id="1543" w:author="Bryce Mihalevich" w:date="2016-02-25T12:09:00Z"/>
                <w:rFonts w:eastAsia="Times New Roman" w:cs="Times New Roman"/>
                <w:sz w:val="20"/>
                <w:szCs w:val="20"/>
                <w:rPrChange w:id="1544" w:author="Bryce Mihalevich" w:date="2016-02-25T13:50:00Z">
                  <w:rPr>
                    <w:ins w:id="1545" w:author="Bryce Mihalevich" w:date="2016-02-25T12:09:00Z"/>
                    <w:rFonts w:eastAsia="Times New Roman" w:cs="Times New Roman"/>
                    <w:szCs w:val="20"/>
                  </w:rPr>
                </w:rPrChange>
              </w:rPr>
              <w:pPrChange w:id="1546" w:author="Bryce Mihalevich" w:date="2016-02-25T13:50:00Z">
                <w:pPr>
                  <w:pStyle w:val="TableParagraph"/>
                  <w:ind w:left="508"/>
                </w:pPr>
              </w:pPrChange>
            </w:pPr>
            <w:ins w:id="1547" w:author="Bryce Mihalevich" w:date="2016-02-25T12:09:00Z">
              <w:r w:rsidRPr="00BA7E44">
                <w:rPr>
                  <w:rFonts w:cs="Times New Roman"/>
                  <w:w w:val="95"/>
                  <w:sz w:val="20"/>
                  <w:szCs w:val="20"/>
                  <w:rPrChange w:id="1548" w:author="Bryce Mihalevich" w:date="2016-02-25T13:50:00Z">
                    <w:rPr>
                      <w:w w:val="95"/>
                    </w:rPr>
                  </w:rPrChange>
                </w:rPr>
                <w:t>1447.59</w:t>
              </w:r>
            </w:ins>
          </w:p>
        </w:tc>
        <w:tc>
          <w:tcPr>
            <w:tcW w:w="625" w:type="pct"/>
            <w:tcBorders>
              <w:top w:val="single" w:sz="5" w:space="0" w:color="000000"/>
              <w:left w:val="single" w:sz="5" w:space="0" w:color="000000"/>
              <w:bottom w:val="single" w:sz="5" w:space="0" w:color="000000"/>
              <w:right w:val="single" w:sz="5" w:space="0" w:color="000000"/>
            </w:tcBorders>
          </w:tcPr>
          <w:p w14:paraId="15D4E0B9" w14:textId="77777777" w:rsidR="00796097" w:rsidRPr="00BA7E44" w:rsidRDefault="00796097">
            <w:pPr>
              <w:jc w:val="center"/>
              <w:rPr>
                <w:ins w:id="1549" w:author="Bryce Mihalevich" w:date="2016-02-25T12:09:00Z"/>
                <w:rFonts w:eastAsia="Times New Roman" w:cs="Times New Roman"/>
                <w:sz w:val="20"/>
                <w:szCs w:val="20"/>
                <w:rPrChange w:id="1550" w:author="Bryce Mihalevich" w:date="2016-02-25T13:50:00Z">
                  <w:rPr>
                    <w:ins w:id="1551" w:author="Bryce Mihalevich" w:date="2016-02-25T12:09:00Z"/>
                    <w:rFonts w:eastAsia="Times New Roman" w:cs="Times New Roman"/>
                    <w:sz w:val="19"/>
                    <w:szCs w:val="19"/>
                  </w:rPr>
                </w:rPrChange>
              </w:rPr>
              <w:pPrChange w:id="1552" w:author="Bryce Mihalevich" w:date="2016-02-25T13:50:00Z">
                <w:pPr>
                  <w:pStyle w:val="TableParagraph"/>
                  <w:spacing w:before="4"/>
                </w:pPr>
              </w:pPrChange>
            </w:pPr>
          </w:p>
          <w:p w14:paraId="22BDE1F7" w14:textId="77777777" w:rsidR="00796097" w:rsidRPr="00BA7E44" w:rsidRDefault="00796097">
            <w:pPr>
              <w:jc w:val="center"/>
              <w:rPr>
                <w:ins w:id="1553" w:author="Bryce Mihalevich" w:date="2016-02-25T12:09:00Z"/>
                <w:rFonts w:eastAsia="Times New Roman" w:cs="Times New Roman"/>
                <w:sz w:val="20"/>
                <w:szCs w:val="20"/>
                <w:rPrChange w:id="1554" w:author="Bryce Mihalevich" w:date="2016-02-25T13:50:00Z">
                  <w:rPr>
                    <w:ins w:id="1555" w:author="Bryce Mihalevich" w:date="2016-02-25T12:09:00Z"/>
                    <w:rFonts w:eastAsia="Times New Roman" w:cs="Times New Roman"/>
                    <w:szCs w:val="20"/>
                  </w:rPr>
                </w:rPrChange>
              </w:rPr>
              <w:pPrChange w:id="1556" w:author="Bryce Mihalevich" w:date="2016-02-25T13:50:00Z">
                <w:pPr>
                  <w:pStyle w:val="TableParagraph"/>
                  <w:ind w:right="-2"/>
                  <w:jc w:val="right"/>
                </w:pPr>
              </w:pPrChange>
            </w:pPr>
            <w:ins w:id="1557" w:author="Bryce Mihalevich" w:date="2016-02-25T12:09:00Z">
              <w:r w:rsidRPr="00BA7E44">
                <w:rPr>
                  <w:rFonts w:cs="Times New Roman"/>
                  <w:w w:val="95"/>
                  <w:sz w:val="20"/>
                  <w:szCs w:val="20"/>
                  <w:rPrChange w:id="1558" w:author="Bryce Mihalevich" w:date="2016-02-25T13:50:00Z">
                    <w:rPr>
                      <w:w w:val="95"/>
                    </w:rPr>
                  </w:rPrChange>
                </w:rPr>
                <w:t>2.0</w:t>
              </w:r>
            </w:ins>
          </w:p>
        </w:tc>
        <w:tc>
          <w:tcPr>
            <w:tcW w:w="676" w:type="pct"/>
            <w:tcBorders>
              <w:top w:val="single" w:sz="5" w:space="0" w:color="000000"/>
              <w:left w:val="single" w:sz="5" w:space="0" w:color="000000"/>
              <w:bottom w:val="single" w:sz="5" w:space="0" w:color="000000"/>
              <w:right w:val="single" w:sz="5" w:space="0" w:color="000000"/>
            </w:tcBorders>
          </w:tcPr>
          <w:p w14:paraId="69928284" w14:textId="77777777" w:rsidR="00796097" w:rsidRPr="00BA7E44" w:rsidRDefault="00796097">
            <w:pPr>
              <w:jc w:val="center"/>
              <w:rPr>
                <w:ins w:id="1559" w:author="Bryce Mihalevich" w:date="2016-02-25T12:09:00Z"/>
                <w:rFonts w:eastAsia="Times New Roman" w:cs="Times New Roman"/>
                <w:sz w:val="20"/>
                <w:szCs w:val="20"/>
                <w:rPrChange w:id="1560" w:author="Bryce Mihalevich" w:date="2016-02-25T13:50:00Z">
                  <w:rPr>
                    <w:ins w:id="1561" w:author="Bryce Mihalevich" w:date="2016-02-25T12:09:00Z"/>
                    <w:rFonts w:eastAsia="Times New Roman" w:cs="Times New Roman"/>
                    <w:sz w:val="19"/>
                    <w:szCs w:val="19"/>
                  </w:rPr>
                </w:rPrChange>
              </w:rPr>
              <w:pPrChange w:id="1562" w:author="Bryce Mihalevich" w:date="2016-02-25T13:50:00Z">
                <w:pPr>
                  <w:pStyle w:val="TableParagraph"/>
                  <w:spacing w:before="4"/>
                </w:pPr>
              </w:pPrChange>
            </w:pPr>
          </w:p>
          <w:p w14:paraId="34A5EE3A" w14:textId="77777777" w:rsidR="00796097" w:rsidRPr="00BA7E44" w:rsidRDefault="00796097">
            <w:pPr>
              <w:jc w:val="center"/>
              <w:rPr>
                <w:ins w:id="1563" w:author="Bryce Mihalevich" w:date="2016-02-25T12:09:00Z"/>
                <w:rFonts w:eastAsia="Times New Roman" w:cs="Times New Roman"/>
                <w:sz w:val="20"/>
                <w:szCs w:val="20"/>
                <w:rPrChange w:id="1564" w:author="Bryce Mihalevich" w:date="2016-02-25T13:50:00Z">
                  <w:rPr>
                    <w:ins w:id="1565" w:author="Bryce Mihalevich" w:date="2016-02-25T12:09:00Z"/>
                    <w:rFonts w:eastAsia="Times New Roman" w:cs="Times New Roman"/>
                    <w:szCs w:val="20"/>
                  </w:rPr>
                </w:rPrChange>
              </w:rPr>
              <w:pPrChange w:id="1566" w:author="Bryce Mihalevich" w:date="2016-02-25T13:50:00Z">
                <w:pPr>
                  <w:pStyle w:val="TableParagraph"/>
                  <w:ind w:left="491" w:right="-4"/>
                </w:pPr>
              </w:pPrChange>
            </w:pPr>
            <w:ins w:id="1567" w:author="Bryce Mihalevich" w:date="2016-02-25T12:09:00Z">
              <w:r w:rsidRPr="00BA7E44">
                <w:rPr>
                  <w:rFonts w:cs="Times New Roman"/>
                  <w:sz w:val="20"/>
                  <w:szCs w:val="20"/>
                  <w:rPrChange w:id="1568" w:author="Bryce Mihalevich" w:date="2016-02-25T13:50:00Z">
                    <w:rPr/>
                  </w:rPrChange>
                </w:rPr>
                <w:t>29-1637</w:t>
              </w:r>
            </w:ins>
          </w:p>
        </w:tc>
        <w:tc>
          <w:tcPr>
            <w:tcW w:w="1145" w:type="pct"/>
            <w:tcBorders>
              <w:top w:val="single" w:sz="5" w:space="0" w:color="000000"/>
              <w:left w:val="single" w:sz="5" w:space="0" w:color="000000"/>
              <w:bottom w:val="single" w:sz="5" w:space="0" w:color="000000"/>
              <w:right w:val="single" w:sz="5" w:space="0" w:color="000000"/>
            </w:tcBorders>
          </w:tcPr>
          <w:p w14:paraId="5CB0EC9A" w14:textId="77777777" w:rsidR="00796097" w:rsidRPr="00BA7E44" w:rsidRDefault="00796097">
            <w:pPr>
              <w:jc w:val="center"/>
              <w:rPr>
                <w:ins w:id="1569" w:author="Bryce Mihalevich" w:date="2016-02-25T12:09:00Z"/>
                <w:rFonts w:eastAsia="Times New Roman" w:cs="Times New Roman"/>
                <w:sz w:val="20"/>
                <w:szCs w:val="20"/>
                <w:rPrChange w:id="1570" w:author="Bryce Mihalevich" w:date="2016-02-25T13:50:00Z">
                  <w:rPr>
                    <w:ins w:id="1571" w:author="Bryce Mihalevich" w:date="2016-02-25T12:09:00Z"/>
                    <w:rFonts w:eastAsia="Times New Roman" w:cs="Times New Roman"/>
                    <w:sz w:val="19"/>
                    <w:szCs w:val="19"/>
                  </w:rPr>
                </w:rPrChange>
              </w:rPr>
              <w:pPrChange w:id="1572" w:author="Bryce Mihalevich" w:date="2016-02-25T13:50:00Z">
                <w:pPr>
                  <w:pStyle w:val="TableParagraph"/>
                  <w:spacing w:before="4"/>
                </w:pPr>
              </w:pPrChange>
            </w:pPr>
          </w:p>
          <w:p w14:paraId="0A71BF5E" w14:textId="77777777" w:rsidR="00796097" w:rsidRPr="00BA7E44" w:rsidRDefault="00796097">
            <w:pPr>
              <w:jc w:val="center"/>
              <w:rPr>
                <w:ins w:id="1573" w:author="Bryce Mihalevich" w:date="2016-02-25T12:09:00Z"/>
                <w:rFonts w:eastAsia="Times New Roman" w:cs="Times New Roman"/>
                <w:sz w:val="20"/>
                <w:szCs w:val="20"/>
                <w:rPrChange w:id="1574" w:author="Bryce Mihalevich" w:date="2016-02-25T13:50:00Z">
                  <w:rPr>
                    <w:ins w:id="1575" w:author="Bryce Mihalevich" w:date="2016-02-25T12:09:00Z"/>
                    <w:rFonts w:eastAsia="Times New Roman" w:cs="Times New Roman"/>
                    <w:szCs w:val="20"/>
                  </w:rPr>
                </w:rPrChange>
              </w:rPr>
              <w:pPrChange w:id="1576" w:author="Bryce Mihalevich" w:date="2016-02-25T13:50:00Z">
                <w:pPr>
                  <w:pStyle w:val="TableParagraph"/>
                  <w:ind w:left="-2"/>
                </w:pPr>
              </w:pPrChange>
            </w:pPr>
            <w:ins w:id="1577" w:author="Bryce Mihalevich" w:date="2016-02-25T12:09:00Z">
              <w:r w:rsidRPr="00BA7E44">
                <w:rPr>
                  <w:rFonts w:cs="Times New Roman"/>
                  <w:sz w:val="20"/>
                  <w:szCs w:val="20"/>
                  <w:rPrChange w:id="1578" w:author="Bryce Mihalevich" w:date="2016-02-25T13:50:00Z">
                    <w:rPr/>
                  </w:rPrChange>
                </w:rPr>
                <w:t>Stock</w:t>
              </w:r>
            </w:ins>
          </w:p>
        </w:tc>
        <w:tc>
          <w:tcPr>
            <w:tcW w:w="782" w:type="pct"/>
            <w:tcBorders>
              <w:top w:val="single" w:sz="5" w:space="0" w:color="000000"/>
              <w:left w:val="single" w:sz="5" w:space="0" w:color="000000"/>
              <w:bottom w:val="single" w:sz="5" w:space="0" w:color="000000"/>
              <w:right w:val="single" w:sz="5" w:space="0" w:color="000000"/>
            </w:tcBorders>
          </w:tcPr>
          <w:p w14:paraId="48C73072" w14:textId="77777777" w:rsidR="00796097" w:rsidRPr="00BA7E44" w:rsidRDefault="00796097">
            <w:pPr>
              <w:jc w:val="center"/>
              <w:rPr>
                <w:ins w:id="1579" w:author="Bryce Mihalevich" w:date="2016-02-25T12:09:00Z"/>
                <w:rFonts w:eastAsia="Times New Roman" w:cs="Times New Roman"/>
                <w:sz w:val="20"/>
                <w:szCs w:val="20"/>
                <w:rPrChange w:id="1580" w:author="Bryce Mihalevich" w:date="2016-02-25T13:50:00Z">
                  <w:rPr>
                    <w:ins w:id="1581" w:author="Bryce Mihalevich" w:date="2016-02-25T12:09:00Z"/>
                    <w:rFonts w:eastAsia="Times New Roman" w:cs="Times New Roman"/>
                    <w:sz w:val="19"/>
                    <w:szCs w:val="19"/>
                  </w:rPr>
                </w:rPrChange>
              </w:rPr>
              <w:pPrChange w:id="1582" w:author="Bryce Mihalevich" w:date="2016-02-25T13:50:00Z">
                <w:pPr>
                  <w:pStyle w:val="TableParagraph"/>
                  <w:spacing w:before="4"/>
                </w:pPr>
              </w:pPrChange>
            </w:pPr>
          </w:p>
          <w:p w14:paraId="1C9A6134" w14:textId="77777777" w:rsidR="00796097" w:rsidRPr="00BA7E44" w:rsidRDefault="00796097">
            <w:pPr>
              <w:jc w:val="center"/>
              <w:rPr>
                <w:ins w:id="1583" w:author="Bryce Mihalevich" w:date="2016-02-25T12:09:00Z"/>
                <w:rFonts w:eastAsia="Times New Roman" w:cs="Times New Roman"/>
                <w:sz w:val="20"/>
                <w:szCs w:val="20"/>
                <w:rPrChange w:id="1584" w:author="Bryce Mihalevich" w:date="2016-02-25T13:50:00Z">
                  <w:rPr>
                    <w:ins w:id="1585" w:author="Bryce Mihalevich" w:date="2016-02-25T12:09:00Z"/>
                    <w:rFonts w:eastAsia="Times New Roman" w:cs="Times New Roman"/>
                    <w:szCs w:val="20"/>
                  </w:rPr>
                </w:rPrChange>
              </w:rPr>
              <w:pPrChange w:id="1586" w:author="Bryce Mihalevich" w:date="2016-02-25T13:50:00Z">
                <w:pPr>
                  <w:pStyle w:val="TableParagraph"/>
                  <w:ind w:left="-2"/>
                </w:pPr>
              </w:pPrChange>
            </w:pPr>
            <w:ins w:id="1587" w:author="Bryce Mihalevich" w:date="2016-02-25T12:09:00Z">
              <w:r w:rsidRPr="00BA7E44">
                <w:rPr>
                  <w:rFonts w:cs="Times New Roman"/>
                  <w:sz w:val="20"/>
                  <w:szCs w:val="20"/>
                  <w:rPrChange w:id="1588" w:author="Bryce Mihalevich" w:date="2016-02-25T13:50:00Z">
                    <w:rPr/>
                  </w:rPrChange>
                </w:rPr>
                <w:t>Application</w:t>
              </w:r>
            </w:ins>
          </w:p>
        </w:tc>
      </w:tr>
      <w:tr w:rsidR="00BA7E44" w:rsidRPr="00BA7E44" w14:paraId="6EE186E2" w14:textId="77777777" w:rsidTr="00BA7E44">
        <w:tblPrEx>
          <w:tblW w:w="5000" w:type="pct"/>
          <w:jc w:val="center"/>
          <w:tblCellMar>
            <w:left w:w="0" w:type="dxa"/>
            <w:right w:w="0" w:type="dxa"/>
          </w:tblCellMar>
          <w:tblLook w:val="01E0" w:firstRow="1" w:lastRow="1" w:firstColumn="1" w:lastColumn="1" w:noHBand="0" w:noVBand="0"/>
          <w:tblPrExChange w:id="1589" w:author="Bryce Mihalevich" w:date="2016-02-25T13:56:00Z">
            <w:tblPrEx>
              <w:tblW w:w="5000" w:type="pct"/>
              <w:jc w:val="center"/>
              <w:tblCellMar>
                <w:left w:w="0" w:type="dxa"/>
                <w:right w:w="0" w:type="dxa"/>
              </w:tblCellMar>
              <w:tblLook w:val="01E0" w:firstRow="1" w:lastRow="1" w:firstColumn="1" w:lastColumn="1" w:noHBand="0" w:noVBand="0"/>
            </w:tblPrEx>
          </w:tblPrExChange>
        </w:tblPrEx>
        <w:trPr>
          <w:trHeight w:hRule="exact" w:val="732"/>
          <w:jc w:val="center"/>
          <w:ins w:id="1590" w:author="Bryce Mihalevich" w:date="2016-02-25T12:09:00Z"/>
          <w:trPrChange w:id="1591" w:author="Bryce Mihalevich" w:date="2016-02-25T13:56:00Z">
            <w:trPr>
              <w:gridAfter w:val="0"/>
              <w:trHeight w:hRule="exact" w:val="701"/>
              <w:jc w:val="center"/>
            </w:trPr>
          </w:trPrChange>
        </w:trPr>
        <w:tc>
          <w:tcPr>
            <w:tcW w:w="677" w:type="pct"/>
            <w:tcBorders>
              <w:top w:val="single" w:sz="5" w:space="0" w:color="000000"/>
              <w:left w:val="single" w:sz="5" w:space="0" w:color="000000"/>
              <w:bottom w:val="single" w:sz="5" w:space="0" w:color="000000"/>
              <w:right w:val="single" w:sz="5" w:space="0" w:color="000000"/>
            </w:tcBorders>
            <w:tcPrChange w:id="1592" w:author="Bryce Mihalevich" w:date="2016-02-25T13:56:00Z">
              <w:tcPr>
                <w:tcW w:w="677" w:type="pct"/>
                <w:gridSpan w:val="2"/>
                <w:tcBorders>
                  <w:top w:val="single" w:sz="5" w:space="0" w:color="000000"/>
                  <w:left w:val="single" w:sz="5" w:space="0" w:color="000000"/>
                  <w:bottom w:val="single" w:sz="5" w:space="0" w:color="000000"/>
                  <w:right w:val="single" w:sz="5" w:space="0" w:color="000000"/>
                </w:tcBorders>
              </w:tcPr>
            </w:tcPrChange>
          </w:tcPr>
          <w:p w14:paraId="4D021511" w14:textId="77777777" w:rsidR="00796097" w:rsidRPr="00BA7E44" w:rsidRDefault="00796097">
            <w:pPr>
              <w:jc w:val="center"/>
              <w:rPr>
                <w:ins w:id="1593" w:author="Bryce Mihalevich" w:date="2016-02-25T12:09:00Z"/>
                <w:rFonts w:eastAsia="Times New Roman" w:cs="Times New Roman"/>
                <w:sz w:val="20"/>
                <w:szCs w:val="20"/>
                <w:rPrChange w:id="1594" w:author="Bryce Mihalevich" w:date="2016-02-25T13:50:00Z">
                  <w:rPr>
                    <w:ins w:id="1595" w:author="Bryce Mihalevich" w:date="2016-02-25T12:09:00Z"/>
                    <w:rFonts w:eastAsia="Times New Roman" w:cs="Times New Roman"/>
                    <w:szCs w:val="20"/>
                  </w:rPr>
                </w:rPrChange>
              </w:rPr>
              <w:pPrChange w:id="1596" w:author="Bryce Mihalevich" w:date="2016-02-25T13:50:00Z">
                <w:pPr>
                  <w:pStyle w:val="TableParagraph"/>
                  <w:ind w:left="224" w:right="222" w:firstLine="144"/>
                </w:pPr>
              </w:pPrChange>
            </w:pPr>
            <w:ins w:id="1597" w:author="Bryce Mihalevich" w:date="2016-02-25T12:09:00Z">
              <w:r w:rsidRPr="00BA7E44">
                <w:rPr>
                  <w:rFonts w:cs="Times New Roman"/>
                  <w:sz w:val="20"/>
                  <w:szCs w:val="20"/>
                  <w:rPrChange w:id="1598" w:author="Bryce Mihalevich" w:date="2016-02-25T13:50:00Z">
                    <w:rPr/>
                  </w:rPrChange>
                </w:rPr>
                <w:t>Total</w:t>
              </w:r>
              <w:r w:rsidRPr="00BA7E44">
                <w:rPr>
                  <w:rFonts w:cs="Times New Roman"/>
                  <w:spacing w:val="24"/>
                  <w:w w:val="99"/>
                  <w:sz w:val="20"/>
                  <w:szCs w:val="20"/>
                  <w:rPrChange w:id="1599" w:author="Bryce Mihalevich" w:date="2016-02-25T13:50:00Z">
                    <w:rPr>
                      <w:spacing w:val="24"/>
                      <w:w w:val="99"/>
                    </w:rPr>
                  </w:rPrChange>
                </w:rPr>
                <w:t xml:space="preserve"> </w:t>
              </w:r>
              <w:r w:rsidRPr="00BA7E44">
                <w:rPr>
                  <w:rFonts w:cs="Times New Roman"/>
                  <w:w w:val="95"/>
                  <w:sz w:val="20"/>
                  <w:szCs w:val="20"/>
                  <w:rPrChange w:id="1600" w:author="Bryce Mihalevich" w:date="2016-02-25T13:50:00Z">
                    <w:rPr>
                      <w:w w:val="95"/>
                    </w:rPr>
                  </w:rPrChange>
                </w:rPr>
                <w:t>BRMBR</w:t>
              </w:r>
            </w:ins>
          </w:p>
          <w:p w14:paraId="63EF0524" w14:textId="77777777" w:rsidR="00796097" w:rsidRPr="00BA7E44" w:rsidRDefault="00796097">
            <w:pPr>
              <w:jc w:val="center"/>
              <w:rPr>
                <w:ins w:id="1601" w:author="Bryce Mihalevich" w:date="2016-02-25T12:09:00Z"/>
                <w:rFonts w:eastAsia="Times New Roman" w:cs="Times New Roman"/>
                <w:sz w:val="20"/>
                <w:szCs w:val="20"/>
                <w:rPrChange w:id="1602" w:author="Bryce Mihalevich" w:date="2016-02-25T13:50:00Z">
                  <w:rPr>
                    <w:ins w:id="1603" w:author="Bryce Mihalevich" w:date="2016-02-25T12:09:00Z"/>
                    <w:rFonts w:eastAsia="Times New Roman" w:cs="Times New Roman"/>
                    <w:szCs w:val="20"/>
                  </w:rPr>
                </w:rPrChange>
              </w:rPr>
              <w:pPrChange w:id="1604" w:author="Bryce Mihalevich" w:date="2016-02-25T13:50:00Z">
                <w:pPr>
                  <w:pStyle w:val="TableParagraph"/>
                  <w:ind w:left="318"/>
                </w:pPr>
              </w:pPrChange>
            </w:pPr>
            <w:ins w:id="1605" w:author="Bryce Mihalevich" w:date="2016-02-25T12:09:00Z">
              <w:r w:rsidRPr="00BA7E44">
                <w:rPr>
                  <w:rFonts w:cs="Times New Roman"/>
                  <w:spacing w:val="-1"/>
                  <w:sz w:val="20"/>
                  <w:szCs w:val="20"/>
                  <w:rPrChange w:id="1606" w:author="Bryce Mihalevich" w:date="2016-02-25T13:50:00Z">
                    <w:rPr>
                      <w:spacing w:val="-1"/>
                    </w:rPr>
                  </w:rPrChange>
                </w:rPr>
                <w:t>Rights</w:t>
              </w:r>
            </w:ins>
          </w:p>
        </w:tc>
        <w:tc>
          <w:tcPr>
            <w:tcW w:w="416" w:type="pct"/>
            <w:tcBorders>
              <w:top w:val="single" w:sz="5" w:space="0" w:color="000000"/>
              <w:left w:val="single" w:sz="5" w:space="0" w:color="000000"/>
              <w:bottom w:val="single" w:sz="5" w:space="0" w:color="000000"/>
              <w:right w:val="single" w:sz="5" w:space="0" w:color="000000"/>
            </w:tcBorders>
            <w:tcPrChange w:id="1607" w:author="Bryce Mihalevich" w:date="2016-02-25T13:56:00Z">
              <w:tcPr>
                <w:tcW w:w="416" w:type="pct"/>
                <w:gridSpan w:val="2"/>
                <w:tcBorders>
                  <w:top w:val="single" w:sz="5" w:space="0" w:color="000000"/>
                  <w:left w:val="single" w:sz="5" w:space="0" w:color="000000"/>
                  <w:bottom w:val="single" w:sz="5" w:space="0" w:color="000000"/>
                  <w:right w:val="single" w:sz="5" w:space="0" w:color="000000"/>
                </w:tcBorders>
              </w:tcPr>
            </w:tcPrChange>
          </w:tcPr>
          <w:p w14:paraId="63A5195B" w14:textId="77777777" w:rsidR="00796097" w:rsidRPr="00BA7E44" w:rsidRDefault="00796097">
            <w:pPr>
              <w:jc w:val="center"/>
              <w:rPr>
                <w:ins w:id="1608" w:author="Bryce Mihalevich" w:date="2016-02-25T12:09:00Z"/>
                <w:rFonts w:cs="Times New Roman"/>
                <w:sz w:val="20"/>
                <w:szCs w:val="20"/>
                <w:rPrChange w:id="1609" w:author="Bryce Mihalevich" w:date="2016-02-25T13:50:00Z">
                  <w:rPr>
                    <w:ins w:id="1610" w:author="Bryce Mihalevich" w:date="2016-02-25T12:09:00Z"/>
                  </w:rPr>
                </w:rPrChange>
              </w:rPr>
              <w:pPrChange w:id="1611" w:author="Bryce Mihalevich" w:date="2016-02-25T13:50:00Z">
                <w:pPr/>
              </w:pPrChange>
            </w:pPr>
          </w:p>
        </w:tc>
        <w:tc>
          <w:tcPr>
            <w:tcW w:w="678" w:type="pct"/>
            <w:tcBorders>
              <w:top w:val="single" w:sz="5" w:space="0" w:color="000000"/>
              <w:left w:val="single" w:sz="5" w:space="0" w:color="000000"/>
              <w:bottom w:val="single" w:sz="5" w:space="0" w:color="000000"/>
              <w:right w:val="single" w:sz="5" w:space="0" w:color="000000"/>
            </w:tcBorders>
            <w:tcPrChange w:id="1612" w:author="Bryce Mihalevich" w:date="2016-02-25T13:56:00Z">
              <w:tcPr>
                <w:tcW w:w="678" w:type="pct"/>
                <w:gridSpan w:val="2"/>
                <w:tcBorders>
                  <w:top w:val="single" w:sz="5" w:space="0" w:color="000000"/>
                  <w:left w:val="single" w:sz="5" w:space="0" w:color="000000"/>
                  <w:bottom w:val="single" w:sz="5" w:space="0" w:color="000000"/>
                  <w:right w:val="single" w:sz="5" w:space="0" w:color="000000"/>
                </w:tcBorders>
              </w:tcPr>
            </w:tcPrChange>
          </w:tcPr>
          <w:p w14:paraId="4FCAABBF" w14:textId="77777777" w:rsidR="00796097" w:rsidRPr="00BA7E44" w:rsidRDefault="00796097">
            <w:pPr>
              <w:jc w:val="center"/>
              <w:rPr>
                <w:ins w:id="1613" w:author="Bryce Mihalevich" w:date="2016-02-25T12:09:00Z"/>
                <w:rFonts w:eastAsia="Times New Roman" w:cs="Times New Roman"/>
                <w:sz w:val="20"/>
                <w:szCs w:val="20"/>
                <w:rPrChange w:id="1614" w:author="Bryce Mihalevich" w:date="2016-02-25T13:50:00Z">
                  <w:rPr>
                    <w:ins w:id="1615" w:author="Bryce Mihalevich" w:date="2016-02-25T12:09:00Z"/>
                    <w:rFonts w:eastAsia="Times New Roman" w:cs="Times New Roman"/>
                    <w:sz w:val="19"/>
                    <w:szCs w:val="19"/>
                  </w:rPr>
                </w:rPrChange>
              </w:rPr>
              <w:pPrChange w:id="1616" w:author="Bryce Mihalevich" w:date="2016-02-25T13:50:00Z">
                <w:pPr>
                  <w:pStyle w:val="TableParagraph"/>
                  <w:spacing w:before="9"/>
                </w:pPr>
              </w:pPrChange>
            </w:pPr>
          </w:p>
          <w:p w14:paraId="2D2BA99C" w14:textId="77777777" w:rsidR="00796097" w:rsidRPr="00BA7E44" w:rsidRDefault="00796097">
            <w:pPr>
              <w:jc w:val="center"/>
              <w:rPr>
                <w:ins w:id="1617" w:author="Bryce Mihalevich" w:date="2016-02-25T12:09:00Z"/>
                <w:rFonts w:eastAsia="Times New Roman" w:cs="Times New Roman"/>
                <w:b/>
                <w:sz w:val="20"/>
                <w:szCs w:val="20"/>
                <w:rPrChange w:id="1618" w:author="Bryce Mihalevich" w:date="2016-02-25T13:56:00Z">
                  <w:rPr>
                    <w:ins w:id="1619" w:author="Bryce Mihalevich" w:date="2016-02-25T12:09:00Z"/>
                    <w:rFonts w:eastAsia="Times New Roman" w:cs="Times New Roman"/>
                    <w:szCs w:val="20"/>
                  </w:rPr>
                </w:rPrChange>
              </w:rPr>
              <w:pPrChange w:id="1620" w:author="Bryce Mihalevich" w:date="2016-02-25T13:50:00Z">
                <w:pPr>
                  <w:pStyle w:val="TableParagraph"/>
                  <w:ind w:left="309"/>
                </w:pPr>
              </w:pPrChange>
            </w:pPr>
            <w:ins w:id="1621" w:author="Bryce Mihalevich" w:date="2016-02-25T12:09:00Z">
              <w:r w:rsidRPr="00BA7E44">
                <w:rPr>
                  <w:rFonts w:cs="Times New Roman"/>
                  <w:b/>
                  <w:w w:val="95"/>
                  <w:sz w:val="20"/>
                  <w:szCs w:val="20"/>
                  <w:rPrChange w:id="1622" w:author="Bryce Mihalevich" w:date="2016-02-25T13:56:00Z">
                    <w:rPr>
                      <w:w w:val="95"/>
                    </w:rPr>
                  </w:rPrChange>
                </w:rPr>
                <w:t>438785.12</w:t>
              </w:r>
            </w:ins>
          </w:p>
        </w:tc>
        <w:tc>
          <w:tcPr>
            <w:tcW w:w="625" w:type="pct"/>
            <w:tcBorders>
              <w:top w:val="single" w:sz="5" w:space="0" w:color="000000"/>
              <w:left w:val="single" w:sz="5" w:space="0" w:color="000000"/>
              <w:bottom w:val="single" w:sz="5" w:space="0" w:color="000000"/>
              <w:right w:val="single" w:sz="5" w:space="0" w:color="000000"/>
            </w:tcBorders>
            <w:tcPrChange w:id="1623" w:author="Bryce Mihalevich" w:date="2016-02-25T13:56:00Z">
              <w:tcPr>
                <w:tcW w:w="625" w:type="pct"/>
                <w:gridSpan w:val="2"/>
                <w:tcBorders>
                  <w:top w:val="single" w:sz="5" w:space="0" w:color="000000"/>
                  <w:left w:val="single" w:sz="5" w:space="0" w:color="000000"/>
                  <w:bottom w:val="single" w:sz="5" w:space="0" w:color="000000"/>
                  <w:right w:val="single" w:sz="5" w:space="0" w:color="000000"/>
                </w:tcBorders>
              </w:tcPr>
            </w:tcPrChange>
          </w:tcPr>
          <w:p w14:paraId="7F169CBC" w14:textId="77777777" w:rsidR="00796097" w:rsidRPr="00BA7E44" w:rsidRDefault="00796097">
            <w:pPr>
              <w:jc w:val="center"/>
              <w:rPr>
                <w:ins w:id="1624" w:author="Bryce Mihalevich" w:date="2016-02-25T12:09:00Z"/>
                <w:rFonts w:cs="Times New Roman"/>
                <w:sz w:val="20"/>
                <w:szCs w:val="20"/>
                <w:rPrChange w:id="1625" w:author="Bryce Mihalevich" w:date="2016-02-25T13:50:00Z">
                  <w:rPr>
                    <w:ins w:id="1626" w:author="Bryce Mihalevich" w:date="2016-02-25T12:09:00Z"/>
                  </w:rPr>
                </w:rPrChange>
              </w:rPr>
              <w:pPrChange w:id="1627" w:author="Bryce Mihalevich" w:date="2016-02-25T13:50:00Z">
                <w:pPr/>
              </w:pPrChange>
            </w:pPr>
          </w:p>
        </w:tc>
        <w:tc>
          <w:tcPr>
            <w:tcW w:w="676" w:type="pct"/>
            <w:tcBorders>
              <w:top w:val="single" w:sz="5" w:space="0" w:color="000000"/>
              <w:left w:val="single" w:sz="5" w:space="0" w:color="000000"/>
              <w:bottom w:val="single" w:sz="5" w:space="0" w:color="000000"/>
              <w:right w:val="single" w:sz="5" w:space="0" w:color="000000"/>
            </w:tcBorders>
            <w:tcPrChange w:id="1628" w:author="Bryce Mihalevich" w:date="2016-02-25T13:56:00Z">
              <w:tcPr>
                <w:tcW w:w="676" w:type="pct"/>
                <w:gridSpan w:val="2"/>
                <w:tcBorders>
                  <w:top w:val="single" w:sz="5" w:space="0" w:color="000000"/>
                  <w:left w:val="single" w:sz="5" w:space="0" w:color="000000"/>
                  <w:bottom w:val="single" w:sz="5" w:space="0" w:color="000000"/>
                  <w:right w:val="single" w:sz="5" w:space="0" w:color="000000"/>
                </w:tcBorders>
              </w:tcPr>
            </w:tcPrChange>
          </w:tcPr>
          <w:p w14:paraId="2187DB0D" w14:textId="77777777" w:rsidR="00796097" w:rsidRPr="00BA7E44" w:rsidRDefault="00796097">
            <w:pPr>
              <w:jc w:val="center"/>
              <w:rPr>
                <w:ins w:id="1629" w:author="Bryce Mihalevich" w:date="2016-02-25T12:09:00Z"/>
                <w:rFonts w:cs="Times New Roman"/>
                <w:sz w:val="20"/>
                <w:szCs w:val="20"/>
                <w:rPrChange w:id="1630" w:author="Bryce Mihalevich" w:date="2016-02-25T13:50:00Z">
                  <w:rPr>
                    <w:ins w:id="1631" w:author="Bryce Mihalevich" w:date="2016-02-25T12:09:00Z"/>
                  </w:rPr>
                </w:rPrChange>
              </w:rPr>
              <w:pPrChange w:id="1632" w:author="Bryce Mihalevich" w:date="2016-02-25T13:50:00Z">
                <w:pPr/>
              </w:pPrChange>
            </w:pPr>
          </w:p>
        </w:tc>
        <w:tc>
          <w:tcPr>
            <w:tcW w:w="1145" w:type="pct"/>
            <w:tcBorders>
              <w:top w:val="single" w:sz="5" w:space="0" w:color="000000"/>
              <w:left w:val="single" w:sz="5" w:space="0" w:color="000000"/>
              <w:bottom w:val="single" w:sz="5" w:space="0" w:color="000000"/>
              <w:right w:val="single" w:sz="5" w:space="0" w:color="000000"/>
            </w:tcBorders>
            <w:tcPrChange w:id="1633" w:author="Bryce Mihalevich" w:date="2016-02-25T13:56:00Z">
              <w:tcPr>
                <w:tcW w:w="1145" w:type="pct"/>
                <w:gridSpan w:val="2"/>
                <w:tcBorders>
                  <w:top w:val="single" w:sz="5" w:space="0" w:color="000000"/>
                  <w:left w:val="single" w:sz="5" w:space="0" w:color="000000"/>
                  <w:bottom w:val="single" w:sz="5" w:space="0" w:color="000000"/>
                  <w:right w:val="single" w:sz="5" w:space="0" w:color="000000"/>
                </w:tcBorders>
              </w:tcPr>
            </w:tcPrChange>
          </w:tcPr>
          <w:p w14:paraId="73EB33D9" w14:textId="77777777" w:rsidR="00796097" w:rsidRPr="00BA7E44" w:rsidRDefault="00796097">
            <w:pPr>
              <w:jc w:val="center"/>
              <w:rPr>
                <w:ins w:id="1634" w:author="Bryce Mihalevich" w:date="2016-02-25T12:09:00Z"/>
                <w:rFonts w:cs="Times New Roman"/>
                <w:sz w:val="20"/>
                <w:szCs w:val="20"/>
                <w:rPrChange w:id="1635" w:author="Bryce Mihalevich" w:date="2016-02-25T13:50:00Z">
                  <w:rPr>
                    <w:ins w:id="1636" w:author="Bryce Mihalevich" w:date="2016-02-25T12:09:00Z"/>
                  </w:rPr>
                </w:rPrChange>
              </w:rPr>
              <w:pPrChange w:id="1637" w:author="Bryce Mihalevich" w:date="2016-02-25T13:50:00Z">
                <w:pPr/>
              </w:pPrChange>
            </w:pPr>
          </w:p>
        </w:tc>
        <w:tc>
          <w:tcPr>
            <w:tcW w:w="782" w:type="pct"/>
            <w:tcBorders>
              <w:top w:val="single" w:sz="5" w:space="0" w:color="000000"/>
              <w:left w:val="single" w:sz="5" w:space="0" w:color="000000"/>
              <w:bottom w:val="single" w:sz="5" w:space="0" w:color="000000"/>
              <w:right w:val="single" w:sz="5" w:space="0" w:color="000000"/>
            </w:tcBorders>
            <w:tcPrChange w:id="1638" w:author="Bryce Mihalevich" w:date="2016-02-25T13:56:00Z">
              <w:tcPr>
                <w:tcW w:w="782" w:type="pct"/>
                <w:gridSpan w:val="2"/>
                <w:tcBorders>
                  <w:top w:val="single" w:sz="5" w:space="0" w:color="000000"/>
                  <w:left w:val="single" w:sz="5" w:space="0" w:color="000000"/>
                  <w:bottom w:val="single" w:sz="5" w:space="0" w:color="000000"/>
                  <w:right w:val="single" w:sz="5" w:space="0" w:color="000000"/>
                </w:tcBorders>
              </w:tcPr>
            </w:tcPrChange>
          </w:tcPr>
          <w:p w14:paraId="2130F987" w14:textId="77777777" w:rsidR="00796097" w:rsidRPr="00BA7E44" w:rsidRDefault="00796097">
            <w:pPr>
              <w:jc w:val="center"/>
              <w:rPr>
                <w:ins w:id="1639" w:author="Bryce Mihalevich" w:date="2016-02-25T12:09:00Z"/>
                <w:rFonts w:cs="Times New Roman"/>
                <w:sz w:val="20"/>
                <w:szCs w:val="20"/>
                <w:rPrChange w:id="1640" w:author="Bryce Mihalevich" w:date="2016-02-25T13:50:00Z">
                  <w:rPr>
                    <w:ins w:id="1641" w:author="Bryce Mihalevich" w:date="2016-02-25T12:09:00Z"/>
                  </w:rPr>
                </w:rPrChange>
              </w:rPr>
              <w:pPrChange w:id="1642" w:author="Bryce Mihalevich" w:date="2016-02-25T13:50:00Z">
                <w:pPr/>
              </w:pPrChange>
            </w:pPr>
          </w:p>
        </w:tc>
      </w:tr>
    </w:tbl>
    <w:p w14:paraId="05B4AD64" w14:textId="77777777" w:rsidR="00BA7E44" w:rsidRDefault="00BA7E44" w:rsidP="00BA7E44">
      <w:pPr>
        <w:spacing w:before="10"/>
        <w:rPr>
          <w:ins w:id="1643" w:author="Bryce Mihalevich" w:date="2016-02-25T13:47:00Z"/>
          <w:rFonts w:eastAsia="Times New Roman" w:cs="Times New Roman"/>
          <w:sz w:val="18"/>
          <w:szCs w:val="18"/>
        </w:rPr>
      </w:pPr>
    </w:p>
    <w:p w14:paraId="7F6C996F" w14:textId="439866A7" w:rsidR="00BA7E44" w:rsidRDefault="00BA7E44" w:rsidP="00BA7E44">
      <w:pPr>
        <w:spacing w:line="20" w:lineRule="atLeast"/>
        <w:ind w:left="432"/>
        <w:rPr>
          <w:ins w:id="1644" w:author="Bryce Mihalevich" w:date="2016-02-25T13:47:00Z"/>
          <w:rFonts w:eastAsia="Times New Roman" w:cs="Times New Roman"/>
          <w:sz w:val="2"/>
          <w:szCs w:val="2"/>
        </w:rPr>
      </w:pPr>
    </w:p>
    <w:p w14:paraId="04473BCD" w14:textId="77777777" w:rsidR="00BA7E44" w:rsidRDefault="00BA7E44" w:rsidP="00BA7E44">
      <w:pPr>
        <w:spacing w:before="57"/>
        <w:ind w:left="440"/>
        <w:rPr>
          <w:ins w:id="1645" w:author="Bryce Mihalevich" w:date="2016-02-25T13:47:00Z"/>
          <w:rFonts w:eastAsia="Times New Roman" w:cs="Times New Roman"/>
          <w:sz w:val="20"/>
          <w:szCs w:val="20"/>
        </w:rPr>
      </w:pPr>
      <w:ins w:id="1646" w:author="Bryce Mihalevich" w:date="2016-02-25T13:47:00Z">
        <w:r>
          <w:rPr>
            <w:rFonts w:asciiTheme="minorHAnsi" w:eastAsiaTheme="minorHAnsi" w:hAnsiTheme="minorHAnsi"/>
            <w:noProof/>
            <w:sz w:val="22"/>
            <w:szCs w:val="22"/>
            <w:rPrChange w:id="1647" w:author="Unknown">
              <w:rPr>
                <w:noProof/>
              </w:rPr>
            </w:rPrChange>
          </w:rPr>
          <mc:AlternateContent>
            <mc:Choice Requires="wpg">
              <w:drawing>
                <wp:anchor distT="0" distB="0" distL="114300" distR="114300" simplePos="0" relativeHeight="251659264" behindDoc="1" locked="0" layoutInCell="1" allowOverlap="1" wp14:anchorId="6335A4CB" wp14:editId="1BFFE8F3">
                  <wp:simplePos x="0" y="0"/>
                  <wp:positionH relativeFrom="page">
                    <wp:posOffset>1421130</wp:posOffset>
                  </wp:positionH>
                  <wp:positionV relativeFrom="paragraph">
                    <wp:posOffset>90170</wp:posOffset>
                  </wp:positionV>
                  <wp:extent cx="3804285" cy="1155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04285" cy="115570"/>
                            <a:chOff x="2239" y="143"/>
                            <a:chExt cx="5991" cy="182"/>
                          </a:xfrm>
                        </wpg:grpSpPr>
                        <wps:wsp>
                          <wps:cNvPr id="2" name="Freeform 6"/>
                          <wps:cNvSpPr>
                            <a:spLocks/>
                          </wps:cNvSpPr>
                          <wps:spPr bwMode="auto">
                            <a:xfrm>
                              <a:off x="2239" y="143"/>
                              <a:ext cx="5991" cy="182"/>
                            </a:xfrm>
                            <a:custGeom>
                              <a:avLst/>
                              <a:gdLst>
                                <a:gd name="T0" fmla="+- 0 8197 2239"/>
                                <a:gd name="T1" fmla="*/ T0 w 5991"/>
                                <a:gd name="T2" fmla="+- 0 143 143"/>
                                <a:gd name="T3" fmla="*/ 143 h 182"/>
                                <a:gd name="T4" fmla="+- 0 2271 2239"/>
                                <a:gd name="T5" fmla="*/ T4 w 5991"/>
                                <a:gd name="T6" fmla="+- 0 143 143"/>
                                <a:gd name="T7" fmla="*/ 143 h 182"/>
                                <a:gd name="T8" fmla="+- 0 2240 2239"/>
                                <a:gd name="T9" fmla="*/ T8 w 5991"/>
                                <a:gd name="T10" fmla="+- 0 213 143"/>
                                <a:gd name="T11" fmla="*/ 213 h 182"/>
                                <a:gd name="T12" fmla="+- 0 2239 2239"/>
                                <a:gd name="T13" fmla="*/ T12 w 5991"/>
                                <a:gd name="T14" fmla="+- 0 233 143"/>
                                <a:gd name="T15" fmla="*/ 233 h 182"/>
                                <a:gd name="T16" fmla="+- 0 2240 2239"/>
                                <a:gd name="T17" fmla="*/ T16 w 5991"/>
                                <a:gd name="T18" fmla="+- 0 254 143"/>
                                <a:gd name="T19" fmla="*/ 254 h 182"/>
                                <a:gd name="T20" fmla="+- 0 2244 2239"/>
                                <a:gd name="T21" fmla="*/ T20 w 5991"/>
                                <a:gd name="T22" fmla="+- 0 274 143"/>
                                <a:gd name="T23" fmla="*/ 274 h 182"/>
                                <a:gd name="T24" fmla="+- 0 2250 2239"/>
                                <a:gd name="T25" fmla="*/ T24 w 5991"/>
                                <a:gd name="T26" fmla="+- 0 293 143"/>
                                <a:gd name="T27" fmla="*/ 293 h 182"/>
                                <a:gd name="T28" fmla="+- 0 2259 2239"/>
                                <a:gd name="T29" fmla="*/ T28 w 5991"/>
                                <a:gd name="T30" fmla="+- 0 310 143"/>
                                <a:gd name="T31" fmla="*/ 310 h 182"/>
                                <a:gd name="T32" fmla="+- 0 2271 2239"/>
                                <a:gd name="T33" fmla="*/ T32 w 5991"/>
                                <a:gd name="T34" fmla="+- 0 324 143"/>
                                <a:gd name="T35" fmla="*/ 324 h 182"/>
                                <a:gd name="T36" fmla="+- 0 8197 2239"/>
                                <a:gd name="T37" fmla="*/ T36 w 5991"/>
                                <a:gd name="T38" fmla="+- 0 324 143"/>
                                <a:gd name="T39" fmla="*/ 324 h 182"/>
                                <a:gd name="T40" fmla="+- 0 8228 2239"/>
                                <a:gd name="T41" fmla="*/ T40 w 5991"/>
                                <a:gd name="T42" fmla="+- 0 254 143"/>
                                <a:gd name="T43" fmla="*/ 254 h 182"/>
                                <a:gd name="T44" fmla="+- 0 8229 2239"/>
                                <a:gd name="T45" fmla="*/ T44 w 5991"/>
                                <a:gd name="T46" fmla="+- 0 233 143"/>
                                <a:gd name="T47" fmla="*/ 233 h 182"/>
                                <a:gd name="T48" fmla="+- 0 8228 2239"/>
                                <a:gd name="T49" fmla="*/ T48 w 5991"/>
                                <a:gd name="T50" fmla="+- 0 213 143"/>
                                <a:gd name="T51" fmla="*/ 213 h 182"/>
                                <a:gd name="T52" fmla="+- 0 8224 2239"/>
                                <a:gd name="T53" fmla="*/ T52 w 5991"/>
                                <a:gd name="T54" fmla="+- 0 193 143"/>
                                <a:gd name="T55" fmla="*/ 193 h 182"/>
                                <a:gd name="T56" fmla="+- 0 8217 2239"/>
                                <a:gd name="T57" fmla="*/ T56 w 5991"/>
                                <a:gd name="T58" fmla="+- 0 174 143"/>
                                <a:gd name="T59" fmla="*/ 174 h 182"/>
                                <a:gd name="T60" fmla="+- 0 8209 2239"/>
                                <a:gd name="T61" fmla="*/ T60 w 5991"/>
                                <a:gd name="T62" fmla="+- 0 157 143"/>
                                <a:gd name="T63" fmla="*/ 157 h 182"/>
                                <a:gd name="T64" fmla="+- 0 8197 2239"/>
                                <a:gd name="T65" fmla="*/ T64 w 5991"/>
                                <a:gd name="T66" fmla="+- 0 143 143"/>
                                <a:gd name="T67" fmla="*/ 143 h 1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991" h="182">
                                  <a:moveTo>
                                    <a:pt x="5958" y="0"/>
                                  </a:moveTo>
                                  <a:lnTo>
                                    <a:pt x="32" y="0"/>
                                  </a:lnTo>
                                  <a:lnTo>
                                    <a:pt x="1" y="70"/>
                                  </a:lnTo>
                                  <a:lnTo>
                                    <a:pt x="0" y="90"/>
                                  </a:lnTo>
                                  <a:lnTo>
                                    <a:pt x="1" y="111"/>
                                  </a:lnTo>
                                  <a:lnTo>
                                    <a:pt x="5" y="131"/>
                                  </a:lnTo>
                                  <a:lnTo>
                                    <a:pt x="11" y="150"/>
                                  </a:lnTo>
                                  <a:lnTo>
                                    <a:pt x="20" y="167"/>
                                  </a:lnTo>
                                  <a:lnTo>
                                    <a:pt x="32" y="181"/>
                                  </a:lnTo>
                                  <a:lnTo>
                                    <a:pt x="5958" y="181"/>
                                  </a:lnTo>
                                  <a:lnTo>
                                    <a:pt x="5989" y="111"/>
                                  </a:lnTo>
                                  <a:lnTo>
                                    <a:pt x="5990" y="90"/>
                                  </a:lnTo>
                                  <a:lnTo>
                                    <a:pt x="5989" y="70"/>
                                  </a:lnTo>
                                  <a:lnTo>
                                    <a:pt x="5985" y="50"/>
                                  </a:lnTo>
                                  <a:lnTo>
                                    <a:pt x="5978" y="31"/>
                                  </a:lnTo>
                                  <a:lnTo>
                                    <a:pt x="5970" y="14"/>
                                  </a:lnTo>
                                  <a:lnTo>
                                    <a:pt x="5958" y="0"/>
                                  </a:lnTo>
                                  <a:close/>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26" style="position:absolute;margin-left:111.9pt;margin-top:7.1pt;width:299.55pt;height:9.1pt;z-index:-251657216;mso-position-horizontal-relative:page" coordorigin="2239,143" coordsize="5991,18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">
                  <v:shape id="Freeform 6" o:spid="_x0000_s1027" style="position:absolute;left:2239;top:143;width:5991;height:182;visibility:visible;mso-wrap-style:square;v-text-anchor:top" coordsize="5991,1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l+BBwgAA&#10;ANoAAAAPAAAAZHJzL2Rvd25yZXYueG1sRI9Pi8IwFMTvC36H8ARva6rgslTTIoJ/DsK66sXbo3m2&#10;1ealNNFWP71ZWPA4zMxvmFnamUrcqXGlZQWjYQSCOLO65FzB8bD8/AbhPLLGyjIpeJCDNOl9zDDW&#10;tuVfuu99LgKEXYwKCu/rWEqXFWTQDW1NHLyzbQz6IJtc6gbbADeVHEfRlzRYclgosKZFQdl1fzMK&#10;2snqKbc781M90FwO0XoiLZ+UGvS7+RSEp86/w//tjVYwhr8r4QbI5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WX4EHCAAAA2gAAAA8AAAAAAAAAAAAAAAAAlwIAAGRycy9kb3du&#10;cmV2LnhtbFBLBQYAAAAABAAEAPUAAACGAwAAAAA=&#10;" path="m5958,0l32,,1,70,,90,1,111,5,131,11,150,20,167,32,181,5958,181,5989,111,5990,90,5989,70,5985,50,5978,31,5970,14,5958,0xe" fillcolor="yellow" stroked="f">
                    <v:path arrowok="t" o:connecttype="custom" o:connectlocs="5958,143;32,143;1,213;0,233;1,254;5,274;11,293;20,310;32,324;5958,324;5989,254;5990,233;5989,213;5985,193;5978,174;5970,157;5958,143" o:connectangles="0,0,0,0,0,0,0,0,0,0,0,0,0,0,0,0,0"/>
                  </v:shape>
                  <w10:wrap anchorx="page"/>
                </v:group>
              </w:pict>
            </mc:Fallback>
          </mc:AlternateContent>
        </w:r>
        <w:r>
          <w:rPr>
            <w:rFonts w:ascii="Calibri"/>
            <w:position w:val="10"/>
            <w:sz w:val="13"/>
          </w:rPr>
          <w:t>9</w:t>
        </w:r>
        <w:r>
          <w:rPr>
            <w:rFonts w:ascii="Calibri"/>
            <w:spacing w:val="9"/>
            <w:position w:val="10"/>
            <w:sz w:val="13"/>
          </w:rPr>
          <w:t xml:space="preserve"> </w:t>
        </w:r>
        <w:r>
          <w:rPr>
            <w:sz w:val="20"/>
          </w:rPr>
          <w:t>Data</w:t>
        </w:r>
        <w:r>
          <w:rPr>
            <w:spacing w:val="-5"/>
            <w:sz w:val="20"/>
          </w:rPr>
          <w:t xml:space="preserve"> </w:t>
        </w:r>
        <w:r>
          <w:rPr>
            <w:spacing w:val="-1"/>
            <w:sz w:val="20"/>
          </w:rPr>
          <w:t>gathered</w:t>
        </w:r>
        <w:r>
          <w:rPr>
            <w:spacing w:val="-4"/>
            <w:sz w:val="20"/>
          </w:rPr>
          <w:t xml:space="preserve"> </w:t>
        </w:r>
        <w:r>
          <w:rPr>
            <w:sz w:val="20"/>
          </w:rPr>
          <w:t>from</w:t>
        </w:r>
        <w:r>
          <w:rPr>
            <w:spacing w:val="-7"/>
            <w:sz w:val="20"/>
          </w:rPr>
          <w:t xml:space="preserve"> </w:t>
        </w:r>
        <w:r>
          <w:rPr>
            <w:sz w:val="20"/>
          </w:rPr>
          <w:t>Utah</w:t>
        </w:r>
        <w:r>
          <w:rPr>
            <w:spacing w:val="-6"/>
            <w:sz w:val="20"/>
          </w:rPr>
          <w:t xml:space="preserve"> </w:t>
        </w:r>
        <w:r>
          <w:rPr>
            <w:sz w:val="20"/>
          </w:rPr>
          <w:t>Division</w:t>
        </w:r>
        <w:r>
          <w:rPr>
            <w:spacing w:val="-6"/>
            <w:sz w:val="20"/>
          </w:rPr>
          <w:t xml:space="preserve"> </w:t>
        </w:r>
        <w:r>
          <w:rPr>
            <w:sz w:val="20"/>
          </w:rPr>
          <w:t>of</w:t>
        </w:r>
        <w:r>
          <w:rPr>
            <w:spacing w:val="-7"/>
            <w:sz w:val="20"/>
          </w:rPr>
          <w:t xml:space="preserve"> </w:t>
        </w:r>
        <w:r>
          <w:rPr>
            <w:sz w:val="20"/>
          </w:rPr>
          <w:t>Water</w:t>
        </w:r>
        <w:r>
          <w:rPr>
            <w:spacing w:val="-4"/>
            <w:sz w:val="20"/>
          </w:rPr>
          <w:t xml:space="preserve"> </w:t>
        </w:r>
        <w:r>
          <w:rPr>
            <w:sz w:val="20"/>
          </w:rPr>
          <w:t>Rights</w:t>
        </w:r>
        <w:r>
          <w:rPr>
            <w:spacing w:val="-6"/>
            <w:sz w:val="20"/>
          </w:rPr>
          <w:t xml:space="preserve"> </w:t>
        </w:r>
        <w:r>
          <w:rPr>
            <w:sz w:val="20"/>
          </w:rPr>
          <w:t>(2009)</w:t>
        </w:r>
        <w:r>
          <w:rPr>
            <w:spacing w:val="-5"/>
            <w:sz w:val="20"/>
          </w:rPr>
          <w:t xml:space="preserve"> </w:t>
        </w:r>
        <w:r>
          <w:rPr>
            <w:spacing w:val="-1"/>
            <w:sz w:val="20"/>
          </w:rPr>
          <w:t>online</w:t>
        </w:r>
        <w:r>
          <w:rPr>
            <w:spacing w:val="-6"/>
            <w:sz w:val="20"/>
          </w:rPr>
          <w:t xml:space="preserve"> </w:t>
        </w:r>
        <w:r>
          <w:rPr>
            <w:sz w:val="20"/>
          </w:rPr>
          <w:t>database.</w:t>
        </w:r>
      </w:ins>
    </w:p>
    <w:p w14:paraId="0DED6FFD" w14:textId="77777777" w:rsidR="00796097" w:rsidRPr="00796097" w:rsidRDefault="00796097">
      <w:pPr>
        <w:pPrChange w:id="1648" w:author="Bryce Mihalevich" w:date="2016-02-25T12:09:00Z">
          <w:pPr>
            <w:pStyle w:val="Heading2"/>
          </w:pPr>
        </w:pPrChange>
      </w:pPr>
    </w:p>
    <w:p w14:paraId="6A0A0B2D" w14:textId="77777777" w:rsidR="0027023F" w:rsidRDefault="0027023F" w:rsidP="00AF514F"/>
    <w:p w14:paraId="1E5BA354" w14:textId="6EEF7062" w:rsidR="0027023F" w:rsidRPr="0027023F" w:rsidRDefault="0027023F" w:rsidP="00AF514F">
      <w:pPr>
        <w:pStyle w:val="Heading2"/>
      </w:pPr>
      <w:r>
        <w:t xml:space="preserve">Bear River Migratory Bird Refuge Water Demands </w:t>
      </w:r>
    </w:p>
    <w:p w14:paraId="4CC3DDB0" w14:textId="77777777" w:rsidR="006470A7" w:rsidRPr="006470A7" w:rsidRDefault="006470A7" w:rsidP="006470A7"/>
    <w:p w14:paraId="3837AD52" w14:textId="77777777" w:rsidR="000247F6" w:rsidRDefault="000247F6" w:rsidP="006470A7">
      <w:pPr>
        <w:pStyle w:val="Heading1"/>
      </w:pPr>
      <w:r>
        <w:t>Methods</w:t>
      </w:r>
    </w:p>
    <w:p w14:paraId="111C791D" w14:textId="77777777" w:rsidR="006470A7" w:rsidRPr="006470A7" w:rsidRDefault="006470A7" w:rsidP="006470A7"/>
    <w:p w14:paraId="5C5E1B61" w14:textId="75CBE7B4" w:rsidR="001178A7" w:rsidRDefault="001178A7" w:rsidP="006470A7">
      <w:pPr>
        <w:pStyle w:val="Heading2"/>
      </w:pPr>
      <w:r>
        <w:t>Proposed Structural and Non-Structural Management Alternatives</w:t>
      </w:r>
    </w:p>
    <w:p w14:paraId="0C5F0EA7" w14:textId="77777777" w:rsidR="006470A7" w:rsidRPr="006470A7" w:rsidRDefault="006470A7" w:rsidP="006470A7"/>
    <w:p w14:paraId="2A84ED36" w14:textId="3DB2BE08" w:rsidR="001178A7" w:rsidRDefault="001178A7" w:rsidP="006470A7">
      <w:pPr>
        <w:pStyle w:val="Heading3"/>
      </w:pPr>
      <w:r>
        <w:t>Structural</w:t>
      </w:r>
    </w:p>
    <w:p w14:paraId="35C1CA3A" w14:textId="77777777" w:rsidR="006470A7" w:rsidRPr="006470A7" w:rsidRDefault="006470A7" w:rsidP="006470A7"/>
    <w:p w14:paraId="7097010B" w14:textId="17828ADC" w:rsidR="001178A7" w:rsidRDefault="001178A7" w:rsidP="006470A7">
      <w:pPr>
        <w:pStyle w:val="Heading4"/>
      </w:pPr>
      <w:r w:rsidRPr="001178A7">
        <w:t>Conjunctive Groundwater Use</w:t>
      </w:r>
    </w:p>
    <w:p w14:paraId="6677D754" w14:textId="77777777" w:rsidR="006470A7" w:rsidRPr="006470A7" w:rsidRDefault="006470A7" w:rsidP="006470A7"/>
    <w:p w14:paraId="7BD63CF5" w14:textId="1184E639" w:rsidR="001178A7" w:rsidRDefault="001178A7" w:rsidP="006470A7">
      <w:pPr>
        <w:pStyle w:val="Heading4"/>
      </w:pPr>
      <w:r w:rsidRPr="001178A7">
        <w:t>Reservoir Storage</w:t>
      </w:r>
    </w:p>
    <w:p w14:paraId="1E8C9D91" w14:textId="77777777" w:rsidR="006470A7" w:rsidRPr="006470A7" w:rsidRDefault="006470A7" w:rsidP="006470A7"/>
    <w:p w14:paraId="3C69F51A" w14:textId="77777777" w:rsidR="001178A7" w:rsidRDefault="001178A7" w:rsidP="006470A7">
      <w:pPr>
        <w:pStyle w:val="Heading4"/>
      </w:pPr>
      <w:r w:rsidRPr="001178A7">
        <w:t>On-Site Storage</w:t>
      </w:r>
    </w:p>
    <w:p w14:paraId="1385744F" w14:textId="77777777" w:rsidR="006470A7" w:rsidRPr="006470A7" w:rsidRDefault="006470A7" w:rsidP="006470A7"/>
    <w:p w14:paraId="55573B77" w14:textId="22D1FB2D" w:rsidR="001178A7" w:rsidRDefault="001178A7" w:rsidP="006470A7">
      <w:pPr>
        <w:pStyle w:val="Heading3"/>
      </w:pPr>
      <w:r>
        <w:t>Non-Structural</w:t>
      </w:r>
    </w:p>
    <w:p w14:paraId="01CBA9C2" w14:textId="77777777" w:rsidR="006470A7" w:rsidRPr="006470A7" w:rsidRDefault="006470A7" w:rsidP="006470A7"/>
    <w:p w14:paraId="20DFB586" w14:textId="77777777" w:rsidR="001178A7" w:rsidRDefault="001178A7" w:rsidP="006470A7">
      <w:pPr>
        <w:pStyle w:val="Heading4"/>
      </w:pPr>
      <w:r>
        <w:t>Water Trading</w:t>
      </w:r>
    </w:p>
    <w:p w14:paraId="50301E90" w14:textId="77777777" w:rsidR="00F316F5" w:rsidRPr="00F316F5" w:rsidRDefault="00F316F5" w:rsidP="00F316F5"/>
    <w:p w14:paraId="52A8167D" w14:textId="77777777" w:rsidR="001178A7" w:rsidRDefault="001178A7" w:rsidP="006470A7">
      <w:pPr>
        <w:pStyle w:val="Heading4"/>
      </w:pPr>
      <w:r w:rsidRPr="001178A7">
        <w:t xml:space="preserve">Environmental </w:t>
      </w:r>
      <w:r>
        <w:t>Easements/Return flow management</w:t>
      </w:r>
    </w:p>
    <w:p w14:paraId="61115234" w14:textId="77777777" w:rsidR="00F316F5" w:rsidRPr="00F316F5" w:rsidRDefault="00F316F5" w:rsidP="00F316F5"/>
    <w:p w14:paraId="0615E980" w14:textId="04C8997E" w:rsidR="001178A7" w:rsidRDefault="001178A7" w:rsidP="006470A7">
      <w:pPr>
        <w:pStyle w:val="Heading4"/>
      </w:pPr>
      <w:r w:rsidRPr="001178A7">
        <w:t>Water Rights Purchasing</w:t>
      </w:r>
      <w:r>
        <w:t xml:space="preserve"> from Proposed Upstream Reservoir</w:t>
      </w:r>
      <w:r w:rsidR="00FC0744">
        <w:t xml:space="preserve"> (BRDP)</w:t>
      </w:r>
    </w:p>
    <w:p w14:paraId="708B7133" w14:textId="77777777" w:rsidR="00F316F5" w:rsidRPr="00F316F5" w:rsidRDefault="00F316F5" w:rsidP="00F316F5"/>
    <w:p w14:paraId="7F9ACF73" w14:textId="43C3D795" w:rsidR="001178A7" w:rsidRDefault="001178A7" w:rsidP="006470A7">
      <w:pPr>
        <w:pStyle w:val="Heading2"/>
      </w:pPr>
      <w:r>
        <w:t xml:space="preserve">Quantitative Metrics for Evaluating Objective Success </w:t>
      </w:r>
    </w:p>
    <w:p w14:paraId="6334831E" w14:textId="77777777" w:rsidR="001178A7" w:rsidRPr="001178A7" w:rsidRDefault="001178A7" w:rsidP="006470A7">
      <w:pPr>
        <w:pStyle w:val="NoSpacing"/>
      </w:pPr>
    </w:p>
    <w:p w14:paraId="7D089F44" w14:textId="77777777" w:rsidR="000247F6" w:rsidRDefault="000247F6" w:rsidP="006470A7">
      <w:pPr>
        <w:pStyle w:val="Heading1"/>
      </w:pPr>
      <w:r>
        <w:t>Results</w:t>
      </w:r>
    </w:p>
    <w:p w14:paraId="26B08C78" w14:textId="7ECDD5AB" w:rsidR="00FC0744" w:rsidRDefault="00FC0744" w:rsidP="006470A7">
      <w:pPr>
        <w:pStyle w:val="Heading2"/>
      </w:pPr>
      <w:r>
        <w:t>Major Findings to Date</w:t>
      </w:r>
    </w:p>
    <w:p w14:paraId="5E09AC7C" w14:textId="25BE7351" w:rsidR="00FC0744" w:rsidRPr="00FC0744" w:rsidRDefault="00FC0744" w:rsidP="006470A7">
      <w:pPr>
        <w:pStyle w:val="Heading2"/>
      </w:pPr>
      <w:r>
        <w:t>Continuation of this Work</w:t>
      </w:r>
    </w:p>
    <w:p w14:paraId="0AF2BEEA" w14:textId="77777777" w:rsidR="000247F6" w:rsidRDefault="000247F6" w:rsidP="006470A7">
      <w:pPr>
        <w:pStyle w:val="Heading1"/>
      </w:pPr>
      <w:r>
        <w:t>Discussion</w:t>
      </w:r>
    </w:p>
    <w:p w14:paraId="4E414DF7" w14:textId="71CD26C5" w:rsidR="00DF50BD" w:rsidRDefault="00DF50BD" w:rsidP="006470A7">
      <w:pPr>
        <w:pStyle w:val="Heading1"/>
        <w:sectPr w:rsidR="00DF50BD" w:rsidSect="006F550D">
          <w:headerReference w:type="even" r:id="rId10"/>
          <w:headerReference w:type="default" r:id="rId11"/>
          <w:pgSz w:w="12240" w:h="15840"/>
          <w:pgMar w:top="1440" w:right="1800" w:bottom="1440" w:left="1800" w:header="720" w:footer="720" w:gutter="0"/>
          <w:cols w:space="720"/>
          <w:docGrid w:linePitch="360"/>
        </w:sectPr>
      </w:pPr>
      <w:r>
        <w:t>Conclusions</w:t>
      </w:r>
    </w:p>
    <w:p w14:paraId="722B01EE" w14:textId="76F60E7B" w:rsidR="00DF50BD" w:rsidRDefault="00225CFB" w:rsidP="006470A7">
      <w:pPr>
        <w:pStyle w:val="Heading1"/>
      </w:pPr>
      <w:r>
        <w:t>References</w:t>
      </w:r>
      <w:r w:rsidR="00DF50BD">
        <w:t xml:space="preserve"> </w:t>
      </w:r>
    </w:p>
    <w:p w14:paraId="018BEA36" w14:textId="15DCBCC6" w:rsidR="00DF50BD" w:rsidRDefault="00DF50BD" w:rsidP="00DF50BD">
      <w:pPr>
        <w:ind w:left="360" w:hanging="360"/>
      </w:pPr>
      <w:proofErr w:type="gramStart"/>
      <w:r>
        <w:t>U.S. Department of the Interior, Fish and Wildlife Service, Bear River Migratory Bird Refuge.</w:t>
      </w:r>
      <w:proofErr w:type="gramEnd"/>
      <w:r w:rsidR="00FA6574">
        <w:t xml:space="preserve"> </w:t>
      </w:r>
      <w:proofErr w:type="gramStart"/>
      <w:r w:rsidR="00FA6574">
        <w:t>Habitat Management Plan</w:t>
      </w:r>
      <w:r>
        <w:t xml:space="preserve"> (2004).</w:t>
      </w:r>
      <w:proofErr w:type="gramEnd"/>
      <w:r>
        <w:t xml:space="preserve"> </w:t>
      </w:r>
      <w:hyperlink r:id="rId12" w:history="1">
        <w:r w:rsidRPr="00463397">
          <w:rPr>
            <w:rStyle w:val="Hyperlink"/>
          </w:rPr>
          <w:t>http://www.fws.gov/refuge/Bear_River_Migratory_Bird_Refuge/what_we_do/resource_management.html</w:t>
        </w:r>
      </w:hyperlink>
    </w:p>
    <w:p w14:paraId="176EC53E" w14:textId="77777777" w:rsidR="00DF50BD" w:rsidRDefault="00DF50BD" w:rsidP="00DF50BD">
      <w:pPr>
        <w:ind w:left="360" w:hanging="360"/>
      </w:pPr>
    </w:p>
    <w:p w14:paraId="0D2B1F3D" w14:textId="77777777" w:rsidR="00DF50BD" w:rsidRDefault="00DF50BD" w:rsidP="00DF50BD">
      <w:pPr>
        <w:ind w:left="360" w:hanging="360"/>
      </w:pPr>
    </w:p>
    <w:p w14:paraId="4F90D017" w14:textId="77777777" w:rsidR="00DF50BD" w:rsidRPr="00DF50BD" w:rsidRDefault="00DF50BD" w:rsidP="00DF50BD">
      <w:pPr>
        <w:sectPr w:rsidR="00DF50BD" w:rsidRPr="00DF50BD" w:rsidSect="006F550D">
          <w:pgSz w:w="12240" w:h="15840"/>
          <w:pgMar w:top="1440" w:right="1800" w:bottom="1440" w:left="1800" w:header="720" w:footer="720" w:gutter="0"/>
          <w:cols w:space="720"/>
          <w:docGrid w:linePitch="360"/>
        </w:sectPr>
      </w:pPr>
    </w:p>
    <w:p w14:paraId="253D93E6" w14:textId="40B535EE" w:rsidR="000247F6" w:rsidRDefault="00225CFB" w:rsidP="006470A7">
      <w:pPr>
        <w:pStyle w:val="Heading1"/>
      </w:pPr>
      <w:r>
        <w:t xml:space="preserve">Appendix </w:t>
      </w:r>
    </w:p>
    <w:p w14:paraId="332AD1BA" w14:textId="465FACA1" w:rsidR="000247F6" w:rsidRPr="000247F6" w:rsidRDefault="000247F6" w:rsidP="006470A7">
      <w:pPr>
        <w:pStyle w:val="NoSpacing"/>
      </w:pPr>
      <w:r>
        <w:t xml:space="preserve"> </w:t>
      </w:r>
    </w:p>
    <w:sectPr w:rsidR="000247F6" w:rsidRPr="000247F6" w:rsidSect="006F550D">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ryce Mihalevich" w:date="2016-02-23T15:42:00Z" w:initials="BM">
    <w:p w14:paraId="1837A4A0" w14:textId="6C83DD1D" w:rsidR="002D4E99" w:rsidRDefault="002D4E99" w:rsidP="00282D97">
      <w:pPr>
        <w:pStyle w:val="CommentText"/>
      </w:pPr>
      <w:r>
        <w:rPr>
          <w:rStyle w:val="CommentReference"/>
        </w:rPr>
        <w:annotationRef/>
      </w:r>
      <w:r>
        <w:t>Add paragraph about the Bear River Compact?</w:t>
      </w:r>
    </w:p>
    <w:p w14:paraId="12507176" w14:textId="3791A9C7" w:rsidR="002D4E99" w:rsidRDefault="002D4E99" w:rsidP="00252639">
      <w:pPr>
        <w:pStyle w:val="CommentText"/>
        <w:numPr>
          <w:ilvl w:val="0"/>
          <w:numId w:val="8"/>
        </w:numPr>
      </w:pPr>
    </w:p>
  </w:comment>
  <w:comment w:id="1" w:author="Bryce Mihalevich" w:date="2016-02-23T20:51:00Z" w:initials="BM">
    <w:p w14:paraId="0100D069" w14:textId="3F3A930A" w:rsidR="002D4E99" w:rsidRDefault="002D4E99">
      <w:pPr>
        <w:pStyle w:val="CommentText"/>
      </w:pPr>
      <w:r>
        <w:rPr>
          <w:rStyle w:val="CommentReference"/>
        </w:rPr>
        <w:annotationRef/>
      </w:r>
      <w:r>
        <w:t>Likely need to change</w:t>
      </w:r>
    </w:p>
  </w:comment>
  <w:comment w:id="42" w:author="Bryce Mihalevich" w:date="2016-02-25T13:59:00Z" w:initials="BM">
    <w:p w14:paraId="1FEE4BCB" w14:textId="1F50EA95" w:rsidR="002D4E99" w:rsidRDefault="002D4E99">
      <w:pPr>
        <w:pStyle w:val="CommentText"/>
      </w:pPr>
      <w:ins w:id="72" w:author="Bryce Mihalevich" w:date="2016-02-25T13:57:00Z">
        <w:r>
          <w:rPr>
            <w:rStyle w:val="CommentReference"/>
          </w:rPr>
          <w:annotationRef/>
        </w:r>
      </w:ins>
      <w:r>
        <w:t xml:space="preserve">Copied from </w:t>
      </w:r>
      <w:proofErr w:type="spellStart"/>
      <w:r>
        <w:t>Downard</w:t>
      </w:r>
      <w:proofErr w:type="spellEnd"/>
      <w:r>
        <w:t xml:space="preserve">, 2010.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802E78" w14:textId="77777777" w:rsidR="002D4E99" w:rsidRDefault="002D4E99" w:rsidP="00BA7E44">
      <w:r>
        <w:separator/>
      </w:r>
    </w:p>
  </w:endnote>
  <w:endnote w:type="continuationSeparator" w:id="0">
    <w:p w14:paraId="00D4A0A0" w14:textId="77777777" w:rsidR="002D4E99" w:rsidRDefault="002D4E99" w:rsidP="00BA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나눔손글씨 붓">
    <w:charset w:val="4F"/>
    <w:family w:val="auto"/>
    <w:pitch w:val="variable"/>
    <w:sig w:usb0="800002A7" w:usb1="09D7FCFB" w:usb2="00000010" w:usb3="00000000" w:csb0="0008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DA20B2" w14:textId="77777777" w:rsidR="002D4E99" w:rsidRDefault="002D4E99" w:rsidP="00BA7E44">
      <w:r>
        <w:separator/>
      </w:r>
    </w:p>
  </w:footnote>
  <w:footnote w:type="continuationSeparator" w:id="0">
    <w:p w14:paraId="6A34403F" w14:textId="77777777" w:rsidR="002D4E99" w:rsidRDefault="002D4E99" w:rsidP="00BA7E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A35C647" w14:textId="77777777" w:rsidR="002D4E99" w:rsidRDefault="002D4E99">
    <w:pPr>
      <w:spacing w:line="14" w:lineRule="auto"/>
      <w:rPr>
        <w:sz w:val="20"/>
        <w:szCs w:val="20"/>
      </w:rPr>
    </w:pPr>
    <w:r>
      <w:rPr>
        <w:sz w:val="22"/>
        <w:szCs w:val="22"/>
      </w:rPr>
      <w:pict w14:anchorId="5D0079F2">
        <v:shapetype id="_x0000_t202" coordsize="21600,21600" o:spt="202" path="m0,0l0,21600,21600,21600,21600,0xe">
          <v:stroke joinstyle="miter"/>
          <v:path gradientshapeok="t" o:connecttype="rect"/>
        </v:shapetype>
        <v:shape id="_x0000_s2049" type="#_x0000_t202" style="position:absolute;margin-left:522.5pt;margin-top:36.05pt;width:18.6pt;height:13.05pt;z-index:-251657216;mso-position-horizontal-relative:page;mso-position-vertical-relative:page" filled="f" stroked="f">
          <v:textbox inset="0,0,0,0">
            <w:txbxContent>
              <w:p w14:paraId="6DACB4A4" w14:textId="77777777" w:rsidR="002D4E99" w:rsidRDefault="002D4E99">
                <w:pPr>
                  <w:spacing w:line="245" w:lineRule="exact"/>
                  <w:ind w:left="20"/>
                  <w:rPr>
                    <w:rFonts w:eastAsia="Times New Roman" w:cs="Times New Roman"/>
                  </w:rPr>
                </w:pPr>
                <w:r>
                  <w:rPr>
                    <w:sz w:val="22"/>
                  </w:rPr>
                  <w:t>100</w:t>
                </w:r>
              </w:p>
            </w:txbxContent>
          </v:textbox>
          <w10:wrap anchorx="page" anchory="page"/>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4146FF8" w14:textId="04898F41" w:rsidR="002D4E99" w:rsidRDefault="002D4E99">
    <w:pPr>
      <w:spacing w:line="14" w:lineRule="auto"/>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849E9"/>
    <w:multiLevelType w:val="hybridMultilevel"/>
    <w:tmpl w:val="70F62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F2CEC"/>
    <w:multiLevelType w:val="hybridMultilevel"/>
    <w:tmpl w:val="48567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AA48B6"/>
    <w:multiLevelType w:val="hybridMultilevel"/>
    <w:tmpl w:val="6EDEA6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BEB1D9D"/>
    <w:multiLevelType w:val="hybridMultilevel"/>
    <w:tmpl w:val="0DF6D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4D1F06"/>
    <w:multiLevelType w:val="hybridMultilevel"/>
    <w:tmpl w:val="E27EB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AD4EE5"/>
    <w:multiLevelType w:val="multilevel"/>
    <w:tmpl w:val="A36279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3BFF6A1E"/>
    <w:multiLevelType w:val="multilevel"/>
    <w:tmpl w:val="5F9C671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448978CC"/>
    <w:multiLevelType w:val="hybridMultilevel"/>
    <w:tmpl w:val="DC625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186FB5"/>
    <w:multiLevelType w:val="hybridMultilevel"/>
    <w:tmpl w:val="8182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CA7F9F"/>
    <w:multiLevelType w:val="hybridMultilevel"/>
    <w:tmpl w:val="801A0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0659DB"/>
    <w:multiLevelType w:val="hybridMultilevel"/>
    <w:tmpl w:val="CE367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664DE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78B91187"/>
    <w:multiLevelType w:val="hybridMultilevel"/>
    <w:tmpl w:val="450EA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0"/>
  </w:num>
  <w:num w:numId="4">
    <w:abstractNumId w:val="1"/>
  </w:num>
  <w:num w:numId="5">
    <w:abstractNumId w:val="6"/>
  </w:num>
  <w:num w:numId="6">
    <w:abstractNumId w:val="5"/>
  </w:num>
  <w:num w:numId="7">
    <w:abstractNumId w:val="11"/>
  </w:num>
  <w:num w:numId="8">
    <w:abstractNumId w:val="12"/>
  </w:num>
  <w:num w:numId="9">
    <w:abstractNumId w:val="7"/>
  </w:num>
  <w:num w:numId="10">
    <w:abstractNumId w:val="4"/>
  </w:num>
  <w:num w:numId="11">
    <w:abstractNumId w:val="3"/>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revisionView w:markup="0"/>
  <w:trackRevisions/>
  <w:defaultTabStop w:val="720"/>
  <w:characterSpacingControl w:val="doNotCompress"/>
  <w:savePreviewPicture/>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551"/>
    <w:rsid w:val="000103ED"/>
    <w:rsid w:val="000247F6"/>
    <w:rsid w:val="0005509E"/>
    <w:rsid w:val="00104815"/>
    <w:rsid w:val="001178A7"/>
    <w:rsid w:val="0015125C"/>
    <w:rsid w:val="00156073"/>
    <w:rsid w:val="001E363B"/>
    <w:rsid w:val="001E5A5F"/>
    <w:rsid w:val="001F1105"/>
    <w:rsid w:val="00201B40"/>
    <w:rsid w:val="00225CFB"/>
    <w:rsid w:val="00230B61"/>
    <w:rsid w:val="00252639"/>
    <w:rsid w:val="002558CA"/>
    <w:rsid w:val="0027023F"/>
    <w:rsid w:val="002711FC"/>
    <w:rsid w:val="00282D97"/>
    <w:rsid w:val="00292665"/>
    <w:rsid w:val="0029407C"/>
    <w:rsid w:val="002C11CE"/>
    <w:rsid w:val="002C5A59"/>
    <w:rsid w:val="002C6C81"/>
    <w:rsid w:val="002D1551"/>
    <w:rsid w:val="002D414B"/>
    <w:rsid w:val="002D4E99"/>
    <w:rsid w:val="002E35F3"/>
    <w:rsid w:val="00341793"/>
    <w:rsid w:val="0035256E"/>
    <w:rsid w:val="00371B6C"/>
    <w:rsid w:val="003865BF"/>
    <w:rsid w:val="00391FE7"/>
    <w:rsid w:val="00394249"/>
    <w:rsid w:val="003D327A"/>
    <w:rsid w:val="003F4463"/>
    <w:rsid w:val="0041499F"/>
    <w:rsid w:val="0043145E"/>
    <w:rsid w:val="00431B8F"/>
    <w:rsid w:val="00431CFE"/>
    <w:rsid w:val="0046524D"/>
    <w:rsid w:val="00495307"/>
    <w:rsid w:val="004A45B6"/>
    <w:rsid w:val="004B1166"/>
    <w:rsid w:val="004C580B"/>
    <w:rsid w:val="004F255D"/>
    <w:rsid w:val="00564516"/>
    <w:rsid w:val="005B7008"/>
    <w:rsid w:val="005E4F71"/>
    <w:rsid w:val="005E5905"/>
    <w:rsid w:val="006113E1"/>
    <w:rsid w:val="00642A7A"/>
    <w:rsid w:val="006470A7"/>
    <w:rsid w:val="00656F62"/>
    <w:rsid w:val="00661FB2"/>
    <w:rsid w:val="00696A49"/>
    <w:rsid w:val="006A72BC"/>
    <w:rsid w:val="006C4BEF"/>
    <w:rsid w:val="006C5BA1"/>
    <w:rsid w:val="006D1249"/>
    <w:rsid w:val="006F550D"/>
    <w:rsid w:val="006F61D3"/>
    <w:rsid w:val="00730A92"/>
    <w:rsid w:val="007442FC"/>
    <w:rsid w:val="0077485A"/>
    <w:rsid w:val="00795132"/>
    <w:rsid w:val="00796097"/>
    <w:rsid w:val="007A136B"/>
    <w:rsid w:val="007D590B"/>
    <w:rsid w:val="00804729"/>
    <w:rsid w:val="00820546"/>
    <w:rsid w:val="00835632"/>
    <w:rsid w:val="00885E85"/>
    <w:rsid w:val="00886B6B"/>
    <w:rsid w:val="00891DF9"/>
    <w:rsid w:val="008B39EC"/>
    <w:rsid w:val="008D39C3"/>
    <w:rsid w:val="008D4368"/>
    <w:rsid w:val="00904AE3"/>
    <w:rsid w:val="00906F34"/>
    <w:rsid w:val="00972672"/>
    <w:rsid w:val="00980A57"/>
    <w:rsid w:val="00980A8A"/>
    <w:rsid w:val="00986216"/>
    <w:rsid w:val="009E5825"/>
    <w:rsid w:val="009E65D3"/>
    <w:rsid w:val="009F22EF"/>
    <w:rsid w:val="00A255D9"/>
    <w:rsid w:val="00A305FD"/>
    <w:rsid w:val="00A71634"/>
    <w:rsid w:val="00A76FDA"/>
    <w:rsid w:val="00A778D8"/>
    <w:rsid w:val="00A9513D"/>
    <w:rsid w:val="00A97ED1"/>
    <w:rsid w:val="00AF514F"/>
    <w:rsid w:val="00B52056"/>
    <w:rsid w:val="00B561E8"/>
    <w:rsid w:val="00B9559B"/>
    <w:rsid w:val="00BA1499"/>
    <w:rsid w:val="00BA7E44"/>
    <w:rsid w:val="00BC46B2"/>
    <w:rsid w:val="00BC6703"/>
    <w:rsid w:val="00BD2934"/>
    <w:rsid w:val="00BD4E29"/>
    <w:rsid w:val="00BD6688"/>
    <w:rsid w:val="00BD6898"/>
    <w:rsid w:val="00BE4EB9"/>
    <w:rsid w:val="00C25ABA"/>
    <w:rsid w:val="00C352AB"/>
    <w:rsid w:val="00CA05D2"/>
    <w:rsid w:val="00CA3183"/>
    <w:rsid w:val="00CE73B6"/>
    <w:rsid w:val="00CE7D6A"/>
    <w:rsid w:val="00CF488F"/>
    <w:rsid w:val="00D0467F"/>
    <w:rsid w:val="00D268D4"/>
    <w:rsid w:val="00D5386D"/>
    <w:rsid w:val="00D54BD9"/>
    <w:rsid w:val="00D577FA"/>
    <w:rsid w:val="00D715D9"/>
    <w:rsid w:val="00DB39D1"/>
    <w:rsid w:val="00DF50BD"/>
    <w:rsid w:val="00E21570"/>
    <w:rsid w:val="00E24B4D"/>
    <w:rsid w:val="00E95F12"/>
    <w:rsid w:val="00EB4D65"/>
    <w:rsid w:val="00ED1B0F"/>
    <w:rsid w:val="00EF2305"/>
    <w:rsid w:val="00F06B4B"/>
    <w:rsid w:val="00F20E28"/>
    <w:rsid w:val="00F316F5"/>
    <w:rsid w:val="00F342AC"/>
    <w:rsid w:val="00F62123"/>
    <w:rsid w:val="00F633F8"/>
    <w:rsid w:val="00F7241F"/>
    <w:rsid w:val="00F91FBE"/>
    <w:rsid w:val="00FA6574"/>
    <w:rsid w:val="00FC0744"/>
    <w:rsid w:val="00FE0101"/>
    <w:rsid w:val="00FE69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671658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551"/>
    <w:rPr>
      <w:rFonts w:ascii="Times New Roman" w:hAnsi="Times New Roman"/>
    </w:rPr>
  </w:style>
  <w:style w:type="paragraph" w:styleId="Heading1">
    <w:name w:val="heading 1"/>
    <w:basedOn w:val="Normal"/>
    <w:next w:val="Normal"/>
    <w:link w:val="Heading1Char"/>
    <w:uiPriority w:val="9"/>
    <w:qFormat/>
    <w:rsid w:val="000247F6"/>
    <w:pPr>
      <w:keepNext/>
      <w:keepLines/>
      <w:numPr>
        <w:numId w:val="7"/>
      </w:numP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0247F6"/>
    <w:pPr>
      <w:keepNext/>
      <w:keepLines/>
      <w:numPr>
        <w:ilvl w:val="1"/>
        <w:numId w:val="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247F6"/>
    <w:pPr>
      <w:keepNext/>
      <w:keepLines/>
      <w:numPr>
        <w:ilvl w:val="2"/>
        <w:numId w:val="7"/>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178A7"/>
    <w:pPr>
      <w:keepNext/>
      <w:keepLines/>
      <w:numPr>
        <w:ilvl w:val="3"/>
        <w:numId w:val="7"/>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247F6"/>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247F6"/>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247F6"/>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47F6"/>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247F6"/>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2EF"/>
    <w:pPr>
      <w:ind w:left="720"/>
      <w:contextualSpacing/>
    </w:pPr>
  </w:style>
  <w:style w:type="character" w:styleId="Strong">
    <w:name w:val="Strong"/>
    <w:basedOn w:val="DefaultParagraphFont"/>
    <w:uiPriority w:val="22"/>
    <w:qFormat/>
    <w:rsid w:val="00885E85"/>
    <w:rPr>
      <w:b/>
      <w:bCs/>
    </w:rPr>
  </w:style>
  <w:style w:type="paragraph" w:styleId="NoSpacing">
    <w:name w:val="No Spacing"/>
    <w:uiPriority w:val="1"/>
    <w:qFormat/>
    <w:rsid w:val="00FE69D6"/>
    <w:rPr>
      <w:rFonts w:ascii="Times New Roman" w:hAnsi="Times New Roman"/>
    </w:rPr>
  </w:style>
  <w:style w:type="paragraph" w:styleId="BodyText">
    <w:name w:val="Body Text"/>
    <w:basedOn w:val="Normal"/>
    <w:link w:val="BodyTextChar"/>
    <w:uiPriority w:val="1"/>
    <w:qFormat/>
    <w:rsid w:val="001E5A5F"/>
    <w:pPr>
      <w:widowControl w:val="0"/>
      <w:spacing w:before="12"/>
      <w:ind w:left="840" w:hanging="360"/>
    </w:pPr>
    <w:rPr>
      <w:rFonts w:ascii="Calibri" w:eastAsia="Calibri" w:hAnsi="Calibri"/>
      <w:sz w:val="21"/>
      <w:szCs w:val="21"/>
    </w:rPr>
  </w:style>
  <w:style w:type="character" w:customStyle="1" w:styleId="BodyTextChar">
    <w:name w:val="Body Text Char"/>
    <w:basedOn w:val="DefaultParagraphFont"/>
    <w:link w:val="BodyText"/>
    <w:uiPriority w:val="1"/>
    <w:rsid w:val="001E5A5F"/>
    <w:rPr>
      <w:rFonts w:ascii="Calibri" w:eastAsia="Calibri" w:hAnsi="Calibri"/>
      <w:sz w:val="21"/>
      <w:szCs w:val="21"/>
    </w:rPr>
  </w:style>
  <w:style w:type="paragraph" w:styleId="Title">
    <w:name w:val="Title"/>
    <w:basedOn w:val="Normal"/>
    <w:next w:val="Normal"/>
    <w:link w:val="TitleChar"/>
    <w:uiPriority w:val="10"/>
    <w:qFormat/>
    <w:rsid w:val="00E95F12"/>
    <w:pPr>
      <w:ind w:firstLine="360"/>
      <w:jc w:val="center"/>
    </w:pPr>
    <w:rPr>
      <w:rFonts w:cs="Times New Roman"/>
      <w:sz w:val="52"/>
    </w:rPr>
  </w:style>
  <w:style w:type="character" w:customStyle="1" w:styleId="TitleChar">
    <w:name w:val="Title Char"/>
    <w:basedOn w:val="DefaultParagraphFont"/>
    <w:link w:val="Title"/>
    <w:uiPriority w:val="10"/>
    <w:rsid w:val="00E95F12"/>
    <w:rPr>
      <w:rFonts w:ascii="Times New Roman" w:hAnsi="Times New Roman" w:cs="Times New Roman"/>
      <w:sz w:val="52"/>
    </w:rPr>
  </w:style>
  <w:style w:type="character" w:customStyle="1" w:styleId="Heading1Char">
    <w:name w:val="Heading 1 Char"/>
    <w:basedOn w:val="DefaultParagraphFont"/>
    <w:link w:val="Heading1"/>
    <w:uiPriority w:val="9"/>
    <w:rsid w:val="000247F6"/>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0247F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247F6"/>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1178A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247F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247F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247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47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247F6"/>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E95F12"/>
    <w:rPr>
      <w:rFonts w:ascii="Lucida Grande" w:hAnsi="Lucida Grande" w:cs="Lucida Grande"/>
    </w:rPr>
  </w:style>
  <w:style w:type="character" w:customStyle="1" w:styleId="DocumentMapChar">
    <w:name w:val="Document Map Char"/>
    <w:basedOn w:val="DefaultParagraphFont"/>
    <w:link w:val="DocumentMap"/>
    <w:uiPriority w:val="99"/>
    <w:semiHidden/>
    <w:rsid w:val="00E95F12"/>
    <w:rPr>
      <w:rFonts w:ascii="Lucida Grande" w:hAnsi="Lucida Grande" w:cs="Lucida Grande"/>
    </w:rPr>
  </w:style>
  <w:style w:type="character" w:styleId="Hyperlink">
    <w:name w:val="Hyperlink"/>
    <w:basedOn w:val="DefaultParagraphFont"/>
    <w:uiPriority w:val="99"/>
    <w:unhideWhenUsed/>
    <w:rsid w:val="00DF50BD"/>
    <w:rPr>
      <w:color w:val="0000FF" w:themeColor="hyperlink"/>
      <w:u w:val="single"/>
    </w:rPr>
  </w:style>
  <w:style w:type="character" w:styleId="CommentReference">
    <w:name w:val="annotation reference"/>
    <w:basedOn w:val="DefaultParagraphFont"/>
    <w:uiPriority w:val="99"/>
    <w:semiHidden/>
    <w:unhideWhenUsed/>
    <w:rsid w:val="00A778D8"/>
    <w:rPr>
      <w:sz w:val="18"/>
      <w:szCs w:val="18"/>
    </w:rPr>
  </w:style>
  <w:style w:type="paragraph" w:styleId="CommentText">
    <w:name w:val="annotation text"/>
    <w:basedOn w:val="Normal"/>
    <w:link w:val="CommentTextChar"/>
    <w:uiPriority w:val="99"/>
    <w:semiHidden/>
    <w:unhideWhenUsed/>
    <w:rsid w:val="00A778D8"/>
  </w:style>
  <w:style w:type="character" w:customStyle="1" w:styleId="CommentTextChar">
    <w:name w:val="Comment Text Char"/>
    <w:basedOn w:val="DefaultParagraphFont"/>
    <w:link w:val="CommentText"/>
    <w:uiPriority w:val="99"/>
    <w:semiHidden/>
    <w:rsid w:val="00A778D8"/>
    <w:rPr>
      <w:rFonts w:ascii="Times New Roman" w:hAnsi="Times New Roman"/>
    </w:rPr>
  </w:style>
  <w:style w:type="paragraph" w:styleId="CommentSubject">
    <w:name w:val="annotation subject"/>
    <w:basedOn w:val="CommentText"/>
    <w:next w:val="CommentText"/>
    <w:link w:val="CommentSubjectChar"/>
    <w:uiPriority w:val="99"/>
    <w:semiHidden/>
    <w:unhideWhenUsed/>
    <w:rsid w:val="00A778D8"/>
    <w:rPr>
      <w:b/>
      <w:bCs/>
      <w:sz w:val="20"/>
      <w:szCs w:val="20"/>
    </w:rPr>
  </w:style>
  <w:style w:type="character" w:customStyle="1" w:styleId="CommentSubjectChar">
    <w:name w:val="Comment Subject Char"/>
    <w:basedOn w:val="CommentTextChar"/>
    <w:link w:val="CommentSubject"/>
    <w:uiPriority w:val="99"/>
    <w:semiHidden/>
    <w:rsid w:val="00A778D8"/>
    <w:rPr>
      <w:rFonts w:ascii="Times New Roman" w:hAnsi="Times New Roman"/>
      <w:b/>
      <w:bCs/>
      <w:sz w:val="20"/>
      <w:szCs w:val="20"/>
    </w:rPr>
  </w:style>
  <w:style w:type="paragraph" w:styleId="BalloonText">
    <w:name w:val="Balloon Text"/>
    <w:basedOn w:val="Normal"/>
    <w:link w:val="BalloonTextChar"/>
    <w:uiPriority w:val="99"/>
    <w:semiHidden/>
    <w:unhideWhenUsed/>
    <w:rsid w:val="00A778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78D8"/>
    <w:rPr>
      <w:rFonts w:ascii="Lucida Grande" w:hAnsi="Lucida Grande" w:cs="Lucida Grande"/>
      <w:sz w:val="18"/>
      <w:szCs w:val="18"/>
    </w:rPr>
  </w:style>
  <w:style w:type="paragraph" w:customStyle="1" w:styleId="TableParagraph">
    <w:name w:val="Table Paragraph"/>
    <w:basedOn w:val="Normal"/>
    <w:uiPriority w:val="1"/>
    <w:qFormat/>
    <w:rsid w:val="00796097"/>
    <w:pPr>
      <w:widowControl w:val="0"/>
    </w:pPr>
    <w:rPr>
      <w:rFonts w:asciiTheme="minorHAnsi" w:eastAsiaTheme="minorHAnsi" w:hAnsiTheme="minorHAnsi"/>
      <w:sz w:val="22"/>
      <w:szCs w:val="22"/>
    </w:rPr>
  </w:style>
  <w:style w:type="paragraph" w:styleId="Header">
    <w:name w:val="header"/>
    <w:basedOn w:val="Normal"/>
    <w:link w:val="HeaderChar"/>
    <w:uiPriority w:val="99"/>
    <w:unhideWhenUsed/>
    <w:rsid w:val="00BA7E44"/>
    <w:pPr>
      <w:tabs>
        <w:tab w:val="center" w:pos="4320"/>
        <w:tab w:val="right" w:pos="8640"/>
      </w:tabs>
    </w:pPr>
  </w:style>
  <w:style w:type="character" w:customStyle="1" w:styleId="HeaderChar">
    <w:name w:val="Header Char"/>
    <w:basedOn w:val="DefaultParagraphFont"/>
    <w:link w:val="Header"/>
    <w:uiPriority w:val="99"/>
    <w:rsid w:val="00BA7E44"/>
    <w:rPr>
      <w:rFonts w:ascii="Times New Roman" w:hAnsi="Times New Roman"/>
    </w:rPr>
  </w:style>
  <w:style w:type="paragraph" w:styleId="Footer">
    <w:name w:val="footer"/>
    <w:basedOn w:val="Normal"/>
    <w:link w:val="FooterChar"/>
    <w:uiPriority w:val="99"/>
    <w:unhideWhenUsed/>
    <w:rsid w:val="00BA7E44"/>
    <w:pPr>
      <w:tabs>
        <w:tab w:val="center" w:pos="4320"/>
        <w:tab w:val="right" w:pos="8640"/>
      </w:tabs>
    </w:pPr>
  </w:style>
  <w:style w:type="character" w:customStyle="1" w:styleId="FooterChar">
    <w:name w:val="Footer Char"/>
    <w:basedOn w:val="DefaultParagraphFont"/>
    <w:link w:val="Footer"/>
    <w:uiPriority w:val="99"/>
    <w:rsid w:val="00BA7E44"/>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551"/>
    <w:rPr>
      <w:rFonts w:ascii="Times New Roman" w:hAnsi="Times New Roman"/>
    </w:rPr>
  </w:style>
  <w:style w:type="paragraph" w:styleId="Heading1">
    <w:name w:val="heading 1"/>
    <w:basedOn w:val="Normal"/>
    <w:next w:val="Normal"/>
    <w:link w:val="Heading1Char"/>
    <w:uiPriority w:val="9"/>
    <w:qFormat/>
    <w:rsid w:val="000247F6"/>
    <w:pPr>
      <w:keepNext/>
      <w:keepLines/>
      <w:numPr>
        <w:numId w:val="7"/>
      </w:numP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0247F6"/>
    <w:pPr>
      <w:keepNext/>
      <w:keepLines/>
      <w:numPr>
        <w:ilvl w:val="1"/>
        <w:numId w:val="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247F6"/>
    <w:pPr>
      <w:keepNext/>
      <w:keepLines/>
      <w:numPr>
        <w:ilvl w:val="2"/>
        <w:numId w:val="7"/>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178A7"/>
    <w:pPr>
      <w:keepNext/>
      <w:keepLines/>
      <w:numPr>
        <w:ilvl w:val="3"/>
        <w:numId w:val="7"/>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247F6"/>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247F6"/>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247F6"/>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47F6"/>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247F6"/>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2EF"/>
    <w:pPr>
      <w:ind w:left="720"/>
      <w:contextualSpacing/>
    </w:pPr>
  </w:style>
  <w:style w:type="character" w:styleId="Strong">
    <w:name w:val="Strong"/>
    <w:basedOn w:val="DefaultParagraphFont"/>
    <w:uiPriority w:val="22"/>
    <w:qFormat/>
    <w:rsid w:val="00885E85"/>
    <w:rPr>
      <w:b/>
      <w:bCs/>
    </w:rPr>
  </w:style>
  <w:style w:type="paragraph" w:styleId="NoSpacing">
    <w:name w:val="No Spacing"/>
    <w:uiPriority w:val="1"/>
    <w:qFormat/>
    <w:rsid w:val="00FE69D6"/>
    <w:rPr>
      <w:rFonts w:ascii="Times New Roman" w:hAnsi="Times New Roman"/>
    </w:rPr>
  </w:style>
  <w:style w:type="paragraph" w:styleId="BodyText">
    <w:name w:val="Body Text"/>
    <w:basedOn w:val="Normal"/>
    <w:link w:val="BodyTextChar"/>
    <w:uiPriority w:val="1"/>
    <w:qFormat/>
    <w:rsid w:val="001E5A5F"/>
    <w:pPr>
      <w:widowControl w:val="0"/>
      <w:spacing w:before="12"/>
      <w:ind w:left="840" w:hanging="360"/>
    </w:pPr>
    <w:rPr>
      <w:rFonts w:ascii="Calibri" w:eastAsia="Calibri" w:hAnsi="Calibri"/>
      <w:sz w:val="21"/>
      <w:szCs w:val="21"/>
    </w:rPr>
  </w:style>
  <w:style w:type="character" w:customStyle="1" w:styleId="BodyTextChar">
    <w:name w:val="Body Text Char"/>
    <w:basedOn w:val="DefaultParagraphFont"/>
    <w:link w:val="BodyText"/>
    <w:uiPriority w:val="1"/>
    <w:rsid w:val="001E5A5F"/>
    <w:rPr>
      <w:rFonts w:ascii="Calibri" w:eastAsia="Calibri" w:hAnsi="Calibri"/>
      <w:sz w:val="21"/>
      <w:szCs w:val="21"/>
    </w:rPr>
  </w:style>
  <w:style w:type="paragraph" w:styleId="Title">
    <w:name w:val="Title"/>
    <w:basedOn w:val="Normal"/>
    <w:next w:val="Normal"/>
    <w:link w:val="TitleChar"/>
    <w:uiPriority w:val="10"/>
    <w:qFormat/>
    <w:rsid w:val="00E95F12"/>
    <w:pPr>
      <w:ind w:firstLine="360"/>
      <w:jc w:val="center"/>
    </w:pPr>
    <w:rPr>
      <w:rFonts w:cs="Times New Roman"/>
      <w:sz w:val="52"/>
    </w:rPr>
  </w:style>
  <w:style w:type="character" w:customStyle="1" w:styleId="TitleChar">
    <w:name w:val="Title Char"/>
    <w:basedOn w:val="DefaultParagraphFont"/>
    <w:link w:val="Title"/>
    <w:uiPriority w:val="10"/>
    <w:rsid w:val="00E95F12"/>
    <w:rPr>
      <w:rFonts w:ascii="Times New Roman" w:hAnsi="Times New Roman" w:cs="Times New Roman"/>
      <w:sz w:val="52"/>
    </w:rPr>
  </w:style>
  <w:style w:type="character" w:customStyle="1" w:styleId="Heading1Char">
    <w:name w:val="Heading 1 Char"/>
    <w:basedOn w:val="DefaultParagraphFont"/>
    <w:link w:val="Heading1"/>
    <w:uiPriority w:val="9"/>
    <w:rsid w:val="000247F6"/>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0247F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247F6"/>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1178A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247F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247F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247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47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247F6"/>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E95F12"/>
    <w:rPr>
      <w:rFonts w:ascii="Lucida Grande" w:hAnsi="Lucida Grande" w:cs="Lucida Grande"/>
    </w:rPr>
  </w:style>
  <w:style w:type="character" w:customStyle="1" w:styleId="DocumentMapChar">
    <w:name w:val="Document Map Char"/>
    <w:basedOn w:val="DefaultParagraphFont"/>
    <w:link w:val="DocumentMap"/>
    <w:uiPriority w:val="99"/>
    <w:semiHidden/>
    <w:rsid w:val="00E95F12"/>
    <w:rPr>
      <w:rFonts w:ascii="Lucida Grande" w:hAnsi="Lucida Grande" w:cs="Lucida Grande"/>
    </w:rPr>
  </w:style>
  <w:style w:type="character" w:styleId="Hyperlink">
    <w:name w:val="Hyperlink"/>
    <w:basedOn w:val="DefaultParagraphFont"/>
    <w:uiPriority w:val="99"/>
    <w:unhideWhenUsed/>
    <w:rsid w:val="00DF50BD"/>
    <w:rPr>
      <w:color w:val="0000FF" w:themeColor="hyperlink"/>
      <w:u w:val="single"/>
    </w:rPr>
  </w:style>
  <w:style w:type="character" w:styleId="CommentReference">
    <w:name w:val="annotation reference"/>
    <w:basedOn w:val="DefaultParagraphFont"/>
    <w:uiPriority w:val="99"/>
    <w:semiHidden/>
    <w:unhideWhenUsed/>
    <w:rsid w:val="00A778D8"/>
    <w:rPr>
      <w:sz w:val="18"/>
      <w:szCs w:val="18"/>
    </w:rPr>
  </w:style>
  <w:style w:type="paragraph" w:styleId="CommentText">
    <w:name w:val="annotation text"/>
    <w:basedOn w:val="Normal"/>
    <w:link w:val="CommentTextChar"/>
    <w:uiPriority w:val="99"/>
    <w:semiHidden/>
    <w:unhideWhenUsed/>
    <w:rsid w:val="00A778D8"/>
  </w:style>
  <w:style w:type="character" w:customStyle="1" w:styleId="CommentTextChar">
    <w:name w:val="Comment Text Char"/>
    <w:basedOn w:val="DefaultParagraphFont"/>
    <w:link w:val="CommentText"/>
    <w:uiPriority w:val="99"/>
    <w:semiHidden/>
    <w:rsid w:val="00A778D8"/>
    <w:rPr>
      <w:rFonts w:ascii="Times New Roman" w:hAnsi="Times New Roman"/>
    </w:rPr>
  </w:style>
  <w:style w:type="paragraph" w:styleId="CommentSubject">
    <w:name w:val="annotation subject"/>
    <w:basedOn w:val="CommentText"/>
    <w:next w:val="CommentText"/>
    <w:link w:val="CommentSubjectChar"/>
    <w:uiPriority w:val="99"/>
    <w:semiHidden/>
    <w:unhideWhenUsed/>
    <w:rsid w:val="00A778D8"/>
    <w:rPr>
      <w:b/>
      <w:bCs/>
      <w:sz w:val="20"/>
      <w:szCs w:val="20"/>
    </w:rPr>
  </w:style>
  <w:style w:type="character" w:customStyle="1" w:styleId="CommentSubjectChar">
    <w:name w:val="Comment Subject Char"/>
    <w:basedOn w:val="CommentTextChar"/>
    <w:link w:val="CommentSubject"/>
    <w:uiPriority w:val="99"/>
    <w:semiHidden/>
    <w:rsid w:val="00A778D8"/>
    <w:rPr>
      <w:rFonts w:ascii="Times New Roman" w:hAnsi="Times New Roman"/>
      <w:b/>
      <w:bCs/>
      <w:sz w:val="20"/>
      <w:szCs w:val="20"/>
    </w:rPr>
  </w:style>
  <w:style w:type="paragraph" w:styleId="BalloonText">
    <w:name w:val="Balloon Text"/>
    <w:basedOn w:val="Normal"/>
    <w:link w:val="BalloonTextChar"/>
    <w:uiPriority w:val="99"/>
    <w:semiHidden/>
    <w:unhideWhenUsed/>
    <w:rsid w:val="00A778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78D8"/>
    <w:rPr>
      <w:rFonts w:ascii="Lucida Grande" w:hAnsi="Lucida Grande" w:cs="Lucida Grande"/>
      <w:sz w:val="18"/>
      <w:szCs w:val="18"/>
    </w:rPr>
  </w:style>
  <w:style w:type="paragraph" w:customStyle="1" w:styleId="TableParagraph">
    <w:name w:val="Table Paragraph"/>
    <w:basedOn w:val="Normal"/>
    <w:uiPriority w:val="1"/>
    <w:qFormat/>
    <w:rsid w:val="00796097"/>
    <w:pPr>
      <w:widowControl w:val="0"/>
    </w:pPr>
    <w:rPr>
      <w:rFonts w:asciiTheme="minorHAnsi" w:eastAsiaTheme="minorHAnsi" w:hAnsiTheme="minorHAnsi"/>
      <w:sz w:val="22"/>
      <w:szCs w:val="22"/>
    </w:rPr>
  </w:style>
  <w:style w:type="paragraph" w:styleId="Header">
    <w:name w:val="header"/>
    <w:basedOn w:val="Normal"/>
    <w:link w:val="HeaderChar"/>
    <w:uiPriority w:val="99"/>
    <w:unhideWhenUsed/>
    <w:rsid w:val="00BA7E44"/>
    <w:pPr>
      <w:tabs>
        <w:tab w:val="center" w:pos="4320"/>
        <w:tab w:val="right" w:pos="8640"/>
      </w:tabs>
    </w:pPr>
  </w:style>
  <w:style w:type="character" w:customStyle="1" w:styleId="HeaderChar">
    <w:name w:val="Header Char"/>
    <w:basedOn w:val="DefaultParagraphFont"/>
    <w:link w:val="Header"/>
    <w:uiPriority w:val="99"/>
    <w:rsid w:val="00BA7E44"/>
    <w:rPr>
      <w:rFonts w:ascii="Times New Roman" w:hAnsi="Times New Roman"/>
    </w:rPr>
  </w:style>
  <w:style w:type="paragraph" w:styleId="Footer">
    <w:name w:val="footer"/>
    <w:basedOn w:val="Normal"/>
    <w:link w:val="FooterChar"/>
    <w:uiPriority w:val="99"/>
    <w:unhideWhenUsed/>
    <w:rsid w:val="00BA7E44"/>
    <w:pPr>
      <w:tabs>
        <w:tab w:val="center" w:pos="4320"/>
        <w:tab w:val="right" w:pos="8640"/>
      </w:tabs>
    </w:pPr>
  </w:style>
  <w:style w:type="character" w:customStyle="1" w:styleId="FooterChar">
    <w:name w:val="Footer Char"/>
    <w:basedOn w:val="DefaultParagraphFont"/>
    <w:link w:val="Footer"/>
    <w:uiPriority w:val="99"/>
    <w:rsid w:val="00BA7E44"/>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yperlink" Target="http://www.fws.gov/refuge/Bear_River_Migratory_Bird_Refuge/what_we_do/resource_management.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6E1F6F-CD98-4E4C-AB25-52F879FBE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10</Pages>
  <Words>2344</Words>
  <Characters>13363</Characters>
  <Application>Microsoft Macintosh Word</Application>
  <DocSecurity>0</DocSecurity>
  <Lines>111</Lines>
  <Paragraphs>31</Paragraphs>
  <ScaleCrop>false</ScaleCrop>
  <Company/>
  <LinksUpToDate>false</LinksUpToDate>
  <CharactersWithSpaces>15676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Mihalevich</dc:creator>
  <cp:keywords/>
  <dc:description/>
  <cp:lastModifiedBy>Bryce Mihalevich</cp:lastModifiedBy>
  <cp:revision>108</cp:revision>
  <dcterms:created xsi:type="dcterms:W3CDTF">2016-02-23T16:37:00Z</dcterms:created>
  <dcterms:modified xsi:type="dcterms:W3CDTF">2016-02-26T01:43:00Z</dcterms:modified>
</cp:coreProperties>
</file>